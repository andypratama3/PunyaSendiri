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D9C" w:rsidRDefault="009E1D9C" w:rsidP="009E1D9C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1D9C">
        <w:rPr>
          <w:rFonts w:ascii="Times New Roman" w:hAnsi="Times New Roman" w:cs="Times New Roman"/>
          <w:b/>
          <w:sz w:val="36"/>
          <w:szCs w:val="36"/>
        </w:rPr>
        <w:t>SOAL PAS 1 NOV KELAS VII</w:t>
      </w:r>
    </w:p>
    <w:p w:rsidR="009E1D9C" w:rsidRDefault="009E1D9C" w:rsidP="009E1D9C">
      <w:pPr>
        <w:pStyle w:val="NormalWeb"/>
      </w:pPr>
      <w:r>
        <w:t>Berikut merupakan ciri-ciri paragraf deskripsi:</w:t>
      </w:r>
    </w:p>
    <w:p w:rsidR="009E1D9C" w:rsidRDefault="009E1D9C" w:rsidP="009E1D9C">
      <w:pPr>
        <w:pStyle w:val="NormalWeb"/>
      </w:pPr>
      <w:r>
        <w:t>1) Menjelaskan atau menggambarkan sesuatu secara spesifik, detail, dan sejelas-jelasnya.</w:t>
      </w:r>
    </w:p>
    <w:p w:rsidR="009E1D9C" w:rsidRDefault="009E1D9C" w:rsidP="009E1D9C">
      <w:pPr>
        <w:pStyle w:val="NormalWeb"/>
      </w:pPr>
      <w:r>
        <w:t>2) Melibatkan panca indera seperti pendengaran, penglihatan, perabaan, penciuman, atau perasaan.</w:t>
      </w:r>
    </w:p>
    <w:p w:rsidR="009E1D9C" w:rsidRDefault="009E1D9C" w:rsidP="009E1D9C">
      <w:pPr>
        <w:pStyle w:val="NormalWeb"/>
      </w:pPr>
      <w:r>
        <w:t>3) Memberi argumen yang bisa diperdebatkan pembaca.</w:t>
      </w:r>
    </w:p>
    <w:p w:rsidR="009E1D9C" w:rsidRDefault="009E1D9C" w:rsidP="009E1D9C">
      <w:pPr>
        <w:pStyle w:val="NormalWeb"/>
      </w:pPr>
      <w:r>
        <w:t>4) Punya data faktual untuk menjelaskan pembaca</w:t>
      </w:r>
    </w:p>
    <w:p w:rsidR="009E1D9C" w:rsidRDefault="009E1D9C" w:rsidP="009E1D9C">
      <w:pPr>
        <w:pStyle w:val="NormalWeb"/>
      </w:pPr>
      <w:r>
        <w:t>5) Memberikan ciri-ciri objek dalam suatu tulisan seperti warna, bentuk, ukuran, keadaan objek.</w:t>
      </w:r>
    </w:p>
    <w:p w:rsidR="009E1D9C" w:rsidRDefault="009E1D9C" w:rsidP="009E1D9C">
      <w:pPr>
        <w:pStyle w:val="NormalWeb"/>
      </w:pPr>
      <w:r>
        <w:t>Yang termasuk dalam ciri-ciri teks deskripsi adalah…</w:t>
      </w:r>
    </w:p>
    <w:p w:rsidR="009E1D9C" w:rsidRDefault="009E1D9C" w:rsidP="009E1D9C">
      <w:pPr>
        <w:pStyle w:val="NormalWeb"/>
      </w:pPr>
      <w:r>
        <w:t>A. 1, 2, 3</w:t>
      </w:r>
    </w:p>
    <w:p w:rsidR="009E1D9C" w:rsidRDefault="009E1D9C" w:rsidP="009E1D9C">
      <w:pPr>
        <w:pStyle w:val="NormalWeb"/>
      </w:pPr>
      <w:r>
        <w:t>B. 1, 3, 4</w:t>
      </w:r>
    </w:p>
    <w:p w:rsidR="009E1D9C" w:rsidRDefault="009E1D9C" w:rsidP="009E1D9C">
      <w:pPr>
        <w:pStyle w:val="NormalWeb"/>
      </w:pPr>
      <w:r w:rsidRPr="009E1D9C">
        <w:rPr>
          <w:highlight w:val="yellow"/>
        </w:rPr>
        <w:t>C. 1, 2, 5</w:t>
      </w:r>
    </w:p>
    <w:p w:rsidR="009E1D9C" w:rsidRDefault="009E1D9C" w:rsidP="009E1D9C">
      <w:pPr>
        <w:pStyle w:val="NormalWeb"/>
      </w:pPr>
      <w:r>
        <w:t>D. 2, 3, 4</w:t>
      </w:r>
    </w:p>
    <w:p w:rsidR="009E1D9C" w:rsidRPr="009E1D9C" w:rsidRDefault="009E1D9C" w:rsidP="009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D9C">
        <w:rPr>
          <w:rFonts w:ascii="Times New Roman" w:eastAsia="Times New Roman" w:hAnsi="Times New Roman" w:cs="Times New Roman"/>
          <w:b/>
          <w:bCs/>
          <w:sz w:val="27"/>
          <w:szCs w:val="27"/>
        </w:rPr>
        <w:t>Jawaban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4.3/5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151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ajengdwirahayuputri</w:t>
      </w:r>
      <w:proofErr w:type="gramEnd"/>
    </w:p>
    <w:p w:rsidR="009E1D9C" w:rsidRPr="009E1D9C" w:rsidRDefault="009E1D9C" w:rsidP="009E1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Pakar</w:t>
      </w:r>
    </w:p>
    <w:p w:rsidR="009E1D9C" w:rsidRPr="009E1D9C" w:rsidRDefault="009E1D9C" w:rsidP="009E1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156 jawaban</w:t>
      </w:r>
    </w:p>
    <w:p w:rsidR="009E1D9C" w:rsidRPr="009E1D9C" w:rsidRDefault="009E1D9C" w:rsidP="009E1D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104.3 rb orang terbantu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1. Paragraf deskripsi dibagi menjadi 3 jenis, yaitu…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A. spasial, objektif, subjektif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B. manusia, spasial, subjektif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tempat, waktu, subjektif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D. waktu, manusia, objektif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lastRenderedPageBreak/>
        <w:t>E. spasial, objektif, manusia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Jawaban: 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Seperti yang sudah dibahas Quipper Video Blog dalam paragraf ketiga dalam artikel ini, maka jenis paragraf deskripsi ada 3 yakni spasial, objektif, dan subjektif.</w:t>
      </w:r>
      <w:proofErr w:type="gramEnd"/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2. Berikut merupakan ciri-ciri paragraf deskripsi: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1) Menjelaskan atau menggambarkan sesuatu secara spesifik, detail, dan sejelas-jelasnya.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2) Melibatkan panca indera seperti pendengaran, penglihatan, perabaan, penciuman, atau perasaan.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3) Memberi argumen yang bisa diperdebatkan pembaca.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4) Punya data faktual untuk menjelaskan pembaca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5) Memberikan ciri-ciri objek dalam suatu tulisan seperti warna, bentuk, ukuran, keadaan objek.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Yang termasuk dalam ciri-ciri teks deskripsi adalah…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A. 1, 2, 3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B. 1, 3, 4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1, 2, 5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D. 2, 3, 4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E. 1, 4, 5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Jawaban: C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Yang termasuk dalam ciri-ciri teks deskripsi adalah menggambarkan sesuatu sejelas-jelasnya, melibatkan panca indera, memberi ciri-ciri objek, dan membuat pembaca jadi seperti mendengar, melihat, atau mengalami sendiri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yang ditulis dalam teks tersebut.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Lembah Harau yang terletak di Kabupaten Lima Puluh Kota, Provinsi Sumatra Barat merupakan jurang berdiameter mencapai 400 meter.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Lembah Harau terkenal dengan keindahannya yang memukau.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Tebing-tebing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granit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menjulang tinggi berbentuk unik mengelilingi lembah. ….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Sejak memasuki Lembah Harau, pengunjung sudah bisa menikmati pemandangan mengagumkan ini.</w:t>
      </w:r>
      <w:proofErr w:type="gramEnd"/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Kalimat deskripsi yang tepat untuk melengkapi titik-titik dalam paragraf tersebut adalah…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Tebing-tebing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  <w:highlight w:val="yellow"/>
        </w:rPr>
        <w:t>granit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terjal ini mempunyai ketinggian 80-300 meter.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B. Tebing Harau tidak kalah indahnya dengan Grand Canyon yang ada di Amerika Serikat.</w:t>
      </w:r>
      <w:proofErr w:type="gramEnd"/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Pengunjung sudah lama mengincar pemandangan ini.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D. Tebing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granit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ini menjadi salah satu daya tarik wisata di Provinsin Sumatra Barat.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4. Rangkaian koral di Laut Karimun Jawa terdiri dari macam-macam bentuk dan ragam.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Ada yang berbentuk bunga berwarna merah muda dengan bagian tengah menyerupai bintik-bintik benang sari.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Ada pula berbagai karang dengan bentuk tumbuhan kaktus bergerigi, corak biru, dan hijau.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Keindahan koral-koral ini dilengkapi lagi dengan kehadiran ikan-kikan kecil berwarna oranye yang berenang dia tasnya.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Tak ketinggalan pula, ada juga koral berbentuk jamur kuping berwarna cokelat yang sangat mirip dengan jamur sungguhan.</w:t>
      </w:r>
      <w:proofErr w:type="gramEnd"/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Kalimat utama paragraf deskripsi di atas ada pada kalimat…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  <w:highlight w:val="yellow"/>
        </w:rPr>
        <w:t>A. Kesatu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B. Kedua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Ketiga</w:t>
      </w:r>
    </w:p>
    <w:p w:rsid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D. Keempat</w:t>
      </w:r>
    </w:p>
    <w:p w:rsidR="009E1D9C" w:rsidRPr="009E1D9C" w:rsidRDefault="009E1D9C" w:rsidP="009E1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1D9C">
        <w:rPr>
          <w:rFonts w:ascii="Times New Roman" w:eastAsia="Times New Roman" w:hAnsi="Times New Roman" w:cs="Times New Roman"/>
          <w:b/>
          <w:bCs/>
          <w:sz w:val="27"/>
          <w:szCs w:val="27"/>
        </w:rPr>
        <w:t>Jawaban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4.3/5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151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ajengdwirahayuputri</w:t>
      </w:r>
      <w:proofErr w:type="gramEnd"/>
    </w:p>
    <w:p w:rsidR="009E1D9C" w:rsidRPr="009E1D9C" w:rsidRDefault="009E1D9C" w:rsidP="009E1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Pakar</w:t>
      </w:r>
    </w:p>
    <w:p w:rsidR="009E1D9C" w:rsidRPr="009E1D9C" w:rsidRDefault="009E1D9C" w:rsidP="009E1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156 jawaban</w:t>
      </w:r>
    </w:p>
    <w:p w:rsidR="009E1D9C" w:rsidRPr="009E1D9C" w:rsidRDefault="009E1D9C" w:rsidP="009E1D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104.3 rb orang terbantu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lastRenderedPageBreak/>
        <w:t>1. Paragraf deskripsi dibagi menjadi 3 jenis, yaitu…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A. spasial, objektif, subjektif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B. manusia, spasial, subjektif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tempat, waktu, subjektif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D. waktu, manusia, objektif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E. spasial, objektif, manusia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Jawaban: 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Seperti yang sudah dibahas Quipper Video Blog dalam paragraf ketiga dalam artikel ini, maka jenis paragraf deskripsi ada 3 yakni spasial, objektif, dan subjektif.</w:t>
      </w:r>
      <w:proofErr w:type="gramEnd"/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2. Berikut merupakan ciri-ciri paragraf deskripsi: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1) Menjelaskan atau menggambarkan sesuatu secara spesifik, detail, dan sejelas-jelasnya.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2) Melibatkan panca indera seperti pendengaran, penglihatan, perabaan, penciuman, atau perasaan.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3) Memberi argumen yang bisa diperdebatkan pembaca.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4) Punya data faktual untuk menjelaskan pembaca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5) Memberikan ciri-ciri objek dalam suatu tulisan seperti warna, bentuk, ukuran, keadaan objek.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Yang termasuk dalam ciri-ciri teks deskripsi adalah…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A. 1, 2, 3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B. 1, 3, 4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1, 2, 5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D. 2, 3, 4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E. 1, 4, 5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Jawaban: C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Yang termasuk dalam ciri-ciri teks deskripsi adalah menggambarkan sesuatu sejelas-jelasnya, melibatkan panca indera, memberi ciri-ciri objek, dan membuat pembaca jadi seperti mendengar, melihat, atau mengalami sendiri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yang ditulis dalam teks tersebut.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3. Lembah Harau yang terletak di Kabupaten Lima Puluh Kota, Provinsi Sumatra Barat merupakan jurang berdiameter mencapai 400 meter.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Lembah Harau terkenal dengan keindahannya yang memukau.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Tebing-tebing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granit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menjulang tinggi berbentuk unik mengelilingi lembah. ….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Sejak memasuki Lembah Harau, pengunjung sudah bisa menikmati pemandangan mengagumkan ini.</w:t>
      </w:r>
      <w:proofErr w:type="gramEnd"/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Kalimat deskripsi yang tepat untuk melengkapi titik-titik dalam paragraf tersebut adalah…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A. Tebing-tebing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granit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terjal ini mempunyai ketinggian 80-300 meter.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B. Tebing Harau tidak kalah indahnya dengan Grand Canyon yang ada di Amerika Serikat.</w:t>
      </w:r>
      <w:proofErr w:type="gramEnd"/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Pengunjung sudah lama mengincar pemandangan ini.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D. Tebing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granit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ini menjadi salah satu daya tarik wisata di Provinsin Sumatra Barat.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E. Penduduk ikut menjaga kebersihan Lembah Harau dengan baik.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Jawaban: 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Pilihan yang paling tepat untuk mengisi titik-titik pada paragraf di atas adalah jawaban A. Sebab, jawaban A masih berhubungan dengan ketinggian, tidak keluar jalur dari apa yang sedang dibicarakan sebelumnya.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4. Rangkaian koral di Laut Karimun Jawa terdiri dari macam-macam bentuk dan ragam.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Ada yang berbentuk bunga berwarna merah muda dengan bagian tengah menyerupai bintik-bintik benang sari.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Ada pula berbagai karang dengan bentuk tumbuhan kaktus bergerigi, corak biru, dan hijau.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Keindahan koral-koral ini dilengkapi lagi dengan kehadiran ikan-kikan kecil berwarna oranye yang berenang dia tasnya.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Tak ketinggalan pula, ada juga koral berbentuk jamur kuping berwarna cokelat yang sangat mirip dengan jamur sungguhan.</w:t>
      </w:r>
      <w:proofErr w:type="gramEnd"/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Kalimat utama paragraf deskripsi di atas ada pada kalimat…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A. Kesatu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B. Kedua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Ketiga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D. Keempat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E. Kelima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Jawaban: A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Kalimat utama terdapat pada kalimat kesatu.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Sementara kalimat-kalimat berikutnya merupakan kalimat perincian atau penjelas objek yang sedang dideskripsikan.</w:t>
      </w:r>
      <w:proofErr w:type="gramEnd"/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5. Pemerintah Kabupaten Probolinggo menawarkan paket wisata erupsi Gunung Bromo.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Penawaran ini diciptakan demi meningkatkan jumlah wisatawan yang berkunjung, sekaligus memberikan jaminan bahwa gunung setinggi 2329 m dari permukaan laut tersebut aman dikunjungi meski berstatus siaga.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Nantinya, wisatawan bisa menikmati pemandangan eksotis Gunung Bromo dari kejauhan.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Penawaran paket wisara ini juga termasuk kegiatan menikmati hasil panen dan keeksotisan matahari terbit.</w:t>
      </w:r>
      <w:proofErr w:type="gramEnd"/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Teks di atas membahas tentang…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A. Keindahan Gunung Bromo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B. Kebaikan hati Pemerintah Kabupaten Probolinggo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  <w:highlight w:val="yellow"/>
        </w:rPr>
        <w:t>C. Penawaran paket wisata erupsi Gunung Bromo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D. Pemandangan eksotis Gunung Bromo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6. Perhatikan paragraf berikut: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lastRenderedPageBreak/>
        <w:t>Aku terhenyuh.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Melihat Pak Rahman meraung di atas makam anaknya.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Bulir-bulir air mata deras turun.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Bagai air terjun di pegunungan yang deras turun tanpa henti.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Tak sampai hati aku melihatnya.</w:t>
      </w:r>
      <w:proofErr w:type="gramEnd"/>
      <w:r w:rsidRPr="009E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E1D9C">
        <w:rPr>
          <w:rFonts w:ascii="Times New Roman" w:eastAsia="Times New Roman" w:hAnsi="Times New Roman" w:cs="Times New Roman"/>
          <w:sz w:val="24"/>
          <w:szCs w:val="24"/>
        </w:rPr>
        <w:t>Sampai tak terasa, beberapa bulir air mata menetes dari mataku.</w:t>
      </w:r>
      <w:proofErr w:type="gramEnd"/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Perasaan atau suasana hati yang dideskripsikan oleh paragraf itu adalah …</w:t>
      </w:r>
    </w:p>
    <w:p w:rsidR="009E1D9C" w:rsidRPr="009E1D9C" w:rsidRDefault="009E1D9C" w:rsidP="009E1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A. Gembira.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B. Penyesalan.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C. Kebanggaan.</w:t>
      </w:r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</w:rPr>
        <w:t>D. Terharu.</w:t>
      </w:r>
    </w:p>
    <w:p w:rsid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D9C">
        <w:rPr>
          <w:rFonts w:ascii="Times New Roman" w:eastAsia="Times New Roman" w:hAnsi="Times New Roman" w:cs="Times New Roman"/>
          <w:sz w:val="24"/>
          <w:szCs w:val="24"/>
          <w:highlight w:val="yellow"/>
        </w:rPr>
        <w:t>E. Kesedihan.</w:t>
      </w: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 xml:space="preserve">Sebuah teks yang menjelaskan tentang gambaran tentang suatu objek tertentu dimana seolah-oleh orang 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lain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dapat merasakan, mendengar, bahkan merasa berada di tempat yang di bicarakan disebut dengan…</w:t>
      </w:r>
    </w:p>
    <w:p w:rsidR="00024ACC" w:rsidRPr="00024ACC" w:rsidRDefault="00024ACC" w:rsidP="00024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Teks deskripsi</w:t>
      </w:r>
    </w:p>
    <w:p w:rsidR="00024ACC" w:rsidRPr="00024ACC" w:rsidRDefault="00024ACC" w:rsidP="00024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Teks eksplanasi</w:t>
      </w:r>
    </w:p>
    <w:p w:rsidR="00024ACC" w:rsidRPr="00024ACC" w:rsidRDefault="00024ACC" w:rsidP="00024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Teks eksposisi</w:t>
      </w:r>
    </w:p>
    <w:p w:rsidR="00024ACC" w:rsidRPr="00024ACC" w:rsidRDefault="00024ACC" w:rsidP="00024A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Teks narasi</w:t>
      </w:r>
    </w:p>
    <w:p w:rsidR="00024ACC" w:rsidRPr="00024ACC" w:rsidRDefault="00024ACC" w:rsidP="0002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Kata deskripsi berasal dari bahasa latin yaitu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..</w:t>
      </w:r>
      <w:proofErr w:type="gramEnd"/>
    </w:p>
    <w:p w:rsidR="00024ACC" w:rsidRPr="00024ACC" w:rsidRDefault="00024ACC" w:rsidP="00024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Describe</w:t>
      </w:r>
    </w:p>
    <w:p w:rsidR="00024ACC" w:rsidRPr="00024ACC" w:rsidRDefault="00024ACC" w:rsidP="00024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Description</w:t>
      </w:r>
    </w:p>
    <w:p w:rsidR="00024ACC" w:rsidRPr="00024ACC" w:rsidRDefault="00024ACC" w:rsidP="00024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Description</w:t>
      </w:r>
    </w:p>
    <w:p w:rsidR="00024ACC" w:rsidRPr="00024ACC" w:rsidRDefault="00024ACC" w:rsidP="00024A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Descripsion</w:t>
      </w: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 xml:space="preserve">Panca 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indra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yang di gunakan untuk melakukan penelitian dalam suatu teks bacaan adalah indra…</w:t>
      </w:r>
    </w:p>
    <w:p w:rsidR="00024ACC" w:rsidRPr="00024ACC" w:rsidRDefault="00024ACC" w:rsidP="00024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Indra pendengaran</w:t>
      </w:r>
    </w:p>
    <w:p w:rsidR="00024ACC" w:rsidRPr="00024ACC" w:rsidRDefault="00024ACC" w:rsidP="00024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Indra penglihatan</w:t>
      </w:r>
    </w:p>
    <w:p w:rsidR="00024ACC" w:rsidRPr="00024ACC" w:rsidRDefault="00024ACC" w:rsidP="00024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Indra penciuman</w:t>
      </w:r>
    </w:p>
    <w:p w:rsidR="00024ACC" w:rsidRPr="00024ACC" w:rsidRDefault="00024ACC" w:rsidP="00024A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Indra perasa</w:t>
      </w:r>
    </w:p>
    <w:p w:rsidR="00024ACC" w:rsidRPr="00024ACC" w:rsidRDefault="00024ACC" w:rsidP="0002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4ACC">
        <w:rPr>
          <w:rFonts w:ascii="Arial" w:eastAsia="Times New Roman" w:hAnsi="Arial" w:cs="Arial"/>
          <w:sz w:val="24"/>
          <w:szCs w:val="24"/>
        </w:rPr>
        <w:lastRenderedPageBreak/>
        <w:t>Berikut ini adalah struktur teks deskripsi.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</w:t>
      </w:r>
      <w:r w:rsidRPr="00024ACC">
        <w:rPr>
          <w:rFonts w:ascii="Arial" w:eastAsia="Times New Roman" w:hAnsi="Arial" w:cs="Arial"/>
          <w:i/>
          <w:iCs/>
          <w:sz w:val="24"/>
          <w:szCs w:val="24"/>
        </w:rPr>
        <w:t>Kecuali…</w:t>
      </w:r>
    </w:p>
    <w:p w:rsidR="00024ACC" w:rsidRPr="00024ACC" w:rsidRDefault="00024ACC" w:rsidP="00024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Indentifikasi</w:t>
      </w:r>
    </w:p>
    <w:p w:rsidR="00024ACC" w:rsidRPr="00024ACC" w:rsidRDefault="00024ACC" w:rsidP="00024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Klasifikasi</w:t>
      </w:r>
    </w:p>
    <w:p w:rsidR="00024ACC" w:rsidRPr="00024ACC" w:rsidRDefault="00024ACC" w:rsidP="00024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Deskripsi bagian</w:t>
      </w:r>
    </w:p>
    <w:p w:rsidR="00024ACC" w:rsidRPr="00024ACC" w:rsidRDefault="00024ACC" w:rsidP="00024A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Koda</w:t>
      </w:r>
    </w:p>
    <w:p w:rsidR="00024ACC" w:rsidRPr="00024ACC" w:rsidRDefault="00024ACC" w:rsidP="0002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4ACC">
        <w:rPr>
          <w:rFonts w:ascii="Arial" w:eastAsia="Times New Roman" w:hAnsi="Arial" w:cs="Arial"/>
          <w:sz w:val="24"/>
          <w:szCs w:val="24"/>
        </w:rPr>
        <w:t>Dibawah ini adalah merupakan sebuah topik yang paling tepat di jadikan sebagai gambaran dalam membuat teks deskripsi.</w:t>
      </w:r>
      <w:proofErr w:type="gramEnd"/>
    </w:p>
    <w:p w:rsidR="00024ACC" w:rsidRPr="00024ACC" w:rsidRDefault="00024ACC" w:rsidP="00024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Kamar ku, tempat paling indah</w:t>
      </w:r>
    </w:p>
    <w:p w:rsidR="00024ACC" w:rsidRPr="00024ACC" w:rsidRDefault="00024ACC" w:rsidP="00024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Bencana banjir yang melanda Jakarta</w:t>
      </w:r>
    </w:p>
    <w:p w:rsidR="00024ACC" w:rsidRPr="00024ACC" w:rsidRDefault="00024ACC" w:rsidP="00024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Ini adalah ruang kamar ku</w:t>
      </w:r>
    </w:p>
    <w:p w:rsidR="00024ACC" w:rsidRPr="00024ACC" w:rsidRDefault="00024ACC" w:rsidP="00024A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Peraturan pemerintah tentang pajak</w:t>
      </w: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4ACC">
        <w:rPr>
          <w:rFonts w:ascii="Arial" w:eastAsia="Times New Roman" w:hAnsi="Arial" w:cs="Arial"/>
          <w:sz w:val="24"/>
          <w:szCs w:val="24"/>
        </w:rPr>
        <w:t>Ridwan adalah anak yang paling boros di kelasnya.</w:t>
      </w:r>
      <w:proofErr w:type="gramEnd"/>
    </w:p>
    <w:p w:rsidR="00024ACC" w:rsidRPr="00024ACC" w:rsidRDefault="00024ACC" w:rsidP="00024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 xml:space="preserve">Sinonim kata </w:t>
      </w:r>
      <w:r w:rsidRPr="00024ACC">
        <w:rPr>
          <w:rFonts w:ascii="Arial" w:eastAsia="Times New Roman" w:hAnsi="Arial" w:cs="Arial"/>
          <w:i/>
          <w:iCs/>
          <w:sz w:val="24"/>
          <w:szCs w:val="24"/>
        </w:rPr>
        <w:t>boros</w:t>
      </w:r>
      <w:r w:rsidRPr="00024ACC">
        <w:rPr>
          <w:rFonts w:ascii="Arial" w:eastAsia="Times New Roman" w:hAnsi="Arial" w:cs="Arial"/>
          <w:sz w:val="24"/>
          <w:szCs w:val="24"/>
        </w:rPr>
        <w:t xml:space="preserve"> adalah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..</w:t>
      </w:r>
      <w:proofErr w:type="gramEnd"/>
    </w:p>
    <w:p w:rsidR="00024ACC" w:rsidRPr="00024ACC" w:rsidRDefault="00024ACC" w:rsidP="00024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Hemat</w:t>
      </w:r>
    </w:p>
    <w:p w:rsidR="00024ACC" w:rsidRPr="00024ACC" w:rsidRDefault="00024ACC" w:rsidP="00024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Irit</w:t>
      </w:r>
    </w:p>
    <w:p w:rsidR="00024ACC" w:rsidRPr="00024ACC" w:rsidRDefault="00024ACC" w:rsidP="00024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Suka menabung</w:t>
      </w:r>
    </w:p>
    <w:p w:rsidR="00024ACC" w:rsidRPr="00024ACC" w:rsidRDefault="00024ACC" w:rsidP="00024A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Senang berfoya-foya</w:t>
      </w: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 xml:space="preserve">Tanam depan rumahku terlihat sangat sederhana. 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Bentuk dan ukurannya yang yang tidak terlalu besar di buat bentuk yang menyerupai lingkaran.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Di 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taman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ini aku menanam bunga mawar, bunga kertas, bunga matahari dan di bagian pinggir lingkaran di tanam bunga kerokot. Kalau di lihat dari kejauhan 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taman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ini menyerupai bentuk kolam. Setiap hari hari aku selalu merawat tanaman bunga yang ada di 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taman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dengan cara membersihkan rumput liar dan menyiram air setiap pagi dan sore. Aku merasa sangat senang, apabila bunga-bunga yang ada di 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taman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sedang berbunga secara bersamaan. </w:t>
      </w: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Pada teks di atas, hal yang menjadi objek untuk di deskripsi adalah…</w:t>
      </w:r>
    </w:p>
    <w:p w:rsidR="00024ACC" w:rsidRPr="00024ACC" w:rsidRDefault="00024ACC" w:rsidP="00024A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Rumah</w:t>
      </w:r>
    </w:p>
    <w:p w:rsidR="00024ACC" w:rsidRPr="00024ACC" w:rsidRDefault="00024ACC" w:rsidP="00024A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Bunga</w:t>
      </w:r>
    </w:p>
    <w:p w:rsidR="00024ACC" w:rsidRPr="00024ACC" w:rsidRDefault="00024ACC" w:rsidP="00024A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Lingkaran</w:t>
      </w:r>
    </w:p>
    <w:p w:rsidR="00024ACC" w:rsidRPr="00024ACC" w:rsidRDefault="00024ACC" w:rsidP="00024A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Taman</w:t>
      </w: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Hal yang paling awal dalam melakukan penyusunan teks deskripsi adalah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..</w:t>
      </w:r>
      <w:proofErr w:type="gramEnd"/>
    </w:p>
    <w:p w:rsidR="00024ACC" w:rsidRPr="00024ACC" w:rsidRDefault="00024ACC" w:rsidP="00024A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Menentukan topik</w:t>
      </w:r>
    </w:p>
    <w:p w:rsidR="00024ACC" w:rsidRPr="00024ACC" w:rsidRDefault="00024ACC" w:rsidP="00024A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Menentukan tujuan</w:t>
      </w:r>
    </w:p>
    <w:p w:rsidR="00024ACC" w:rsidRPr="00024ACC" w:rsidRDefault="00024ACC" w:rsidP="00024A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lastRenderedPageBreak/>
        <w:t>Menentukan rumusan </w:t>
      </w:r>
    </w:p>
    <w:p w:rsidR="00024ACC" w:rsidRPr="00024ACC" w:rsidRDefault="00024ACC" w:rsidP="00024A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Menentukan kerangka karangan</w:t>
      </w:r>
    </w:p>
    <w:p w:rsidR="00024ACC" w:rsidRPr="00024ACC" w:rsidRDefault="00024ACC" w:rsidP="0002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Di bawah ini yang</w:t>
      </w:r>
      <w:proofErr w:type="gramStart"/>
      <w:r w:rsidRPr="00024ACC">
        <w:rPr>
          <w:rFonts w:ascii="Arial" w:eastAsia="Times New Roman" w:hAnsi="Arial" w:cs="Arial"/>
          <w:sz w:val="24"/>
          <w:szCs w:val="24"/>
        </w:rPr>
        <w:t>  merupakan</w:t>
      </w:r>
      <w:proofErr w:type="gramEnd"/>
      <w:r w:rsidRPr="00024ACC">
        <w:rPr>
          <w:rFonts w:ascii="Arial" w:eastAsia="Times New Roman" w:hAnsi="Arial" w:cs="Arial"/>
          <w:sz w:val="24"/>
          <w:szCs w:val="24"/>
        </w:rPr>
        <w:t xml:space="preserve"> pendeskripsian tentang pohon adalah..</w:t>
      </w:r>
    </w:p>
    <w:p w:rsidR="00024ACC" w:rsidRPr="00024ACC" w:rsidRDefault="00024ACC" w:rsidP="00024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Gemuk, besar, dan tinggi</w:t>
      </w:r>
    </w:p>
    <w:p w:rsidR="00024ACC" w:rsidRPr="00024ACC" w:rsidRDefault="00024ACC" w:rsidP="00024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Daging, ringan dan kurus</w:t>
      </w:r>
    </w:p>
    <w:p w:rsidR="00024ACC" w:rsidRPr="00024ACC" w:rsidRDefault="00024ACC" w:rsidP="00024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sz w:val="24"/>
          <w:szCs w:val="24"/>
        </w:rPr>
        <w:t>Batang, kurus dan besar</w:t>
      </w:r>
    </w:p>
    <w:p w:rsidR="00024ACC" w:rsidRPr="00024ACC" w:rsidRDefault="00024ACC" w:rsidP="00024A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Arial" w:eastAsia="Times New Roman" w:hAnsi="Arial" w:cs="Arial"/>
          <w:b/>
          <w:bCs/>
          <w:sz w:val="24"/>
          <w:szCs w:val="24"/>
        </w:rPr>
        <w:t>Daun, batang dan akar</w:t>
      </w:r>
    </w:p>
    <w:p w:rsidR="00024ACC" w:rsidRPr="00024ACC" w:rsidRDefault="00024ACC" w:rsidP="0002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Pr="00024ACC" w:rsidRDefault="00024ACC" w:rsidP="00024A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4ACC" w:rsidRDefault="00024ACC" w:rsidP="00024ACC">
      <w:pPr>
        <w:rPr>
          <w:ins w:id="0" w:author="Unknown"/>
        </w:rPr>
      </w:pPr>
      <w:ins w:id="1" w:author="Unknown">
        <w:r>
          <w:fldChar w:fldCharType="begin"/>
        </w:r>
        <w:r>
          <w:instrText xml:space="preserve"> HYPERLINK "https://www.ruangbelajarlc.com/" \o "Home" </w:instrText>
        </w:r>
        <w:r>
          <w:fldChar w:fldCharType="separate"/>
        </w:r>
        <w:r>
          <w:rPr>
            <w:rStyle w:val="Hyperlink"/>
          </w:rPr>
          <w:t>Home</w:t>
        </w:r>
        <w:r>
          <w:fldChar w:fldCharType="end"/>
        </w:r>
        <w:r>
          <w:t xml:space="preserve">  ›</w:t>
        </w:r>
        <w:proofErr w:type="gramStart"/>
        <w:r>
          <w:t xml:space="preserve">  </w:t>
        </w:r>
        <w:proofErr w:type="gramEnd"/>
        <w:r>
          <w:fldChar w:fldCharType="begin"/>
        </w:r>
        <w:r>
          <w:instrText xml:space="preserve"> HYPERLINK "https://www.ruangbelajarlc.com/search/label/Kumpulan%20soal?&amp;max-results=8" \o "Kumpulan soal" </w:instrText>
        </w:r>
        <w:r>
          <w:fldChar w:fldCharType="separate"/>
        </w:r>
        <w:r>
          <w:rPr>
            <w:rStyle w:val="Hyperlink"/>
          </w:rPr>
          <w:t xml:space="preserve">Kumpulan soal </w:t>
        </w:r>
        <w:r>
          <w:fldChar w:fldCharType="end"/>
        </w:r>
      </w:ins>
    </w:p>
    <w:p w:rsidR="00024ACC" w:rsidRDefault="00024ACC" w:rsidP="00024ACC">
      <w:pPr>
        <w:pStyle w:val="Heading1"/>
        <w:rPr>
          <w:ins w:id="2" w:author="Unknown"/>
        </w:rPr>
      </w:pPr>
      <w:bookmarkStart w:id="3" w:name="7415260266073773029"/>
      <w:bookmarkEnd w:id="3"/>
      <w:ins w:id="4" w:author="Unknown">
        <w:r>
          <w:t xml:space="preserve">Kumpulan Contoh Soal Latihan Pilihan Ganda Dan Esai Materi Kelas 7 Semester Ganjil Tentang Teks Deskripsi Dan Teks Cerita Fantasi </w:t>
        </w:r>
      </w:ins>
    </w:p>
    <w:p w:rsidR="00024ACC" w:rsidRDefault="00024ACC" w:rsidP="00024ACC">
      <w:pPr>
        <w:rPr>
          <w:ins w:id="5" w:author="Unknown"/>
        </w:rPr>
      </w:pPr>
      <w:ins w:id="6" w:author="Unknown">
        <w:r>
          <w:rPr>
            <w:rStyle w:val="author-info"/>
          </w:rPr>
          <w:t xml:space="preserve">By </w:t>
        </w:r>
        <w:r>
          <w:rPr>
            <w:rStyle w:val="author-info"/>
          </w:rPr>
          <w:fldChar w:fldCharType="begin"/>
        </w:r>
        <w:r>
          <w:rPr>
            <w:rStyle w:val="author-info"/>
          </w:rPr>
          <w:instrText xml:space="preserve"> HYPERLINK "https://www.blogger.com/profile/03689881042915212911" \o "author profile" </w:instrText>
        </w:r>
        <w:r>
          <w:rPr>
            <w:rStyle w:val="author-info"/>
          </w:rPr>
          <w:fldChar w:fldCharType="separate"/>
        </w:r>
        <w:r>
          <w:rPr>
            <w:rStyle w:val="Hyperlink"/>
          </w:rPr>
          <w:t xml:space="preserve">Ruangbelajarlc </w:t>
        </w:r>
        <w:r>
          <w:rPr>
            <w:rStyle w:val="author-info"/>
          </w:rPr>
          <w:fldChar w:fldCharType="end"/>
        </w:r>
        <w:r>
          <w:rPr>
            <w:rStyle w:val="updated"/>
          </w:rPr>
          <w:t xml:space="preserve">October 27, 2019 </w:t>
        </w:r>
      </w:ins>
    </w:p>
    <w:p w:rsidR="00024ACC" w:rsidRDefault="00024ACC" w:rsidP="00024ACC">
      <w:pPr>
        <w:jc w:val="center"/>
        <w:rPr>
          <w:ins w:id="7" w:author="Unknown"/>
        </w:rPr>
      </w:pPr>
      <w:r>
        <w:rPr>
          <w:noProof/>
        </w:rPr>
        <w:drawing>
          <wp:inline distT="0" distB="0" distL="0" distR="0">
            <wp:extent cx="3810000" cy="2514600"/>
            <wp:effectExtent l="0" t="0" r="0" b="0"/>
            <wp:docPr id="5" name="Picture 5" descr="Latian soal uj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tian soal uji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ACC" w:rsidRDefault="00024ACC" w:rsidP="00024ACC">
      <w:pPr>
        <w:rPr>
          <w:ins w:id="8" w:author="Unknown"/>
        </w:rPr>
      </w:pPr>
    </w:p>
    <w:p w:rsidR="00024ACC" w:rsidRDefault="00024ACC" w:rsidP="00024ACC">
      <w:pPr>
        <w:pStyle w:val="Heading4"/>
        <w:jc w:val="both"/>
        <w:rPr>
          <w:ins w:id="9" w:author="Unknown"/>
        </w:rPr>
      </w:pPr>
      <w:ins w:id="10" w:author="Unknown">
        <w:r>
          <w:rPr>
            <w:rFonts w:ascii="Arial" w:hAnsi="Arial" w:cs="Arial"/>
            <w:b w:val="0"/>
            <w:bCs w:val="0"/>
          </w:rPr>
          <w:t xml:space="preserve">Di bawah ini adalah contoh soal-soal pilihan ganda dan esai </w:t>
        </w:r>
        <w:proofErr w:type="gramStart"/>
        <w:r>
          <w:rPr>
            <w:rFonts w:ascii="Arial" w:hAnsi="Arial" w:cs="Arial"/>
            <w:b w:val="0"/>
            <w:bCs w:val="0"/>
          </w:rPr>
          <w:t>bahasa indonesia</w:t>
        </w:r>
        <w:proofErr w:type="gramEnd"/>
        <w:r>
          <w:rPr>
            <w:rFonts w:ascii="Arial" w:hAnsi="Arial" w:cs="Arial"/>
            <w:b w:val="0"/>
            <w:bCs w:val="0"/>
          </w:rPr>
          <w:t xml:space="preserve"> kelas 7 semester ganjil. </w:t>
        </w:r>
      </w:ins>
    </w:p>
    <w:p w:rsidR="00024ACC" w:rsidRDefault="00024ACC" w:rsidP="00024ACC">
      <w:pPr>
        <w:pStyle w:val="Heading4"/>
        <w:jc w:val="both"/>
        <w:rPr>
          <w:ins w:id="11" w:author="Unknown"/>
        </w:rPr>
      </w:pPr>
      <w:ins w:id="12" w:author="Unknown">
        <w:r>
          <w:rPr>
            <w:rFonts w:ascii="Arial" w:hAnsi="Arial" w:cs="Arial"/>
          </w:rPr>
          <w:t>Bentuk soal pilihan ganda</w:t>
        </w:r>
      </w:ins>
    </w:p>
    <w:p w:rsidR="00024ACC" w:rsidRDefault="00024ACC" w:rsidP="00024ACC">
      <w:pPr>
        <w:jc w:val="both"/>
        <w:rPr>
          <w:ins w:id="13" w:author="Unknown"/>
        </w:rPr>
      </w:pPr>
      <w:ins w:id="14" w:author="Unknown">
        <w:r>
          <w:rPr>
            <w:rFonts w:ascii="Arial" w:hAnsi="Arial" w:cs="Arial"/>
            <w:b/>
            <w:bCs/>
          </w:rPr>
          <w:t>Pilihlah salah satu jawaban yang paling benar!</w:t>
        </w:r>
      </w:ins>
    </w:p>
    <w:p w:rsidR="00024ACC" w:rsidRDefault="00024ACC" w:rsidP="00024ACC">
      <w:pPr>
        <w:jc w:val="both"/>
        <w:rPr>
          <w:ins w:id="15" w:author="Unknown"/>
        </w:rPr>
      </w:pPr>
      <w:ins w:id="16" w:author="Unknown">
        <w:r>
          <w:rPr>
            <w:rFonts w:ascii="Arial" w:hAnsi="Arial" w:cs="Arial"/>
          </w:rPr>
          <w:lastRenderedPageBreak/>
          <w:t xml:space="preserve">Sebuah teks yang menjelaskan tentang gambaran tentang suatu objek tertentu dimana seolah-oleh orang </w:t>
        </w:r>
        <w:proofErr w:type="gramStart"/>
        <w:r>
          <w:rPr>
            <w:rFonts w:ascii="Arial" w:hAnsi="Arial" w:cs="Arial"/>
          </w:rPr>
          <w:t>lain</w:t>
        </w:r>
        <w:proofErr w:type="gramEnd"/>
        <w:r>
          <w:rPr>
            <w:rFonts w:ascii="Arial" w:hAnsi="Arial" w:cs="Arial"/>
          </w:rPr>
          <w:t xml:space="preserve"> dapat merasakan, mendengar, bahkan merasa berada di tempat yang di bicarakan disebut dengan…</w:t>
        </w:r>
      </w:ins>
    </w:p>
    <w:p w:rsidR="00024ACC" w:rsidRDefault="00024ACC" w:rsidP="00024ACC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17" w:author="Unknown"/>
        </w:rPr>
      </w:pPr>
      <w:ins w:id="18" w:author="Unknown">
        <w:r>
          <w:rPr>
            <w:rFonts w:ascii="Arial" w:hAnsi="Arial" w:cs="Arial"/>
            <w:b/>
            <w:bCs/>
          </w:rPr>
          <w:t>Teks deskripsi</w:t>
        </w:r>
      </w:ins>
    </w:p>
    <w:p w:rsidR="00024ACC" w:rsidRDefault="00024ACC" w:rsidP="00024ACC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19" w:author="Unknown"/>
        </w:rPr>
      </w:pPr>
      <w:ins w:id="20" w:author="Unknown">
        <w:r>
          <w:rPr>
            <w:rFonts w:ascii="Arial" w:hAnsi="Arial" w:cs="Arial"/>
          </w:rPr>
          <w:t>Teks eksplanasi</w:t>
        </w:r>
      </w:ins>
    </w:p>
    <w:p w:rsidR="00024ACC" w:rsidRDefault="00024ACC" w:rsidP="00024ACC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21" w:author="Unknown"/>
        </w:rPr>
      </w:pPr>
      <w:ins w:id="22" w:author="Unknown">
        <w:r>
          <w:rPr>
            <w:rFonts w:ascii="Arial" w:hAnsi="Arial" w:cs="Arial"/>
          </w:rPr>
          <w:t>Teks eksposisi</w:t>
        </w:r>
      </w:ins>
    </w:p>
    <w:p w:rsidR="00024ACC" w:rsidRDefault="00024ACC" w:rsidP="00024ACC">
      <w:pPr>
        <w:numPr>
          <w:ilvl w:val="0"/>
          <w:numId w:val="14"/>
        </w:numPr>
        <w:spacing w:before="100" w:beforeAutospacing="1" w:after="100" w:afterAutospacing="1" w:line="240" w:lineRule="auto"/>
        <w:rPr>
          <w:ins w:id="23" w:author="Unknown"/>
        </w:rPr>
      </w:pPr>
      <w:ins w:id="24" w:author="Unknown">
        <w:r>
          <w:rPr>
            <w:rFonts w:ascii="Arial" w:hAnsi="Arial" w:cs="Arial"/>
          </w:rPr>
          <w:t>Teks narasi</w:t>
        </w:r>
      </w:ins>
    </w:p>
    <w:p w:rsidR="00024ACC" w:rsidRDefault="00024ACC" w:rsidP="00024ACC">
      <w:pPr>
        <w:spacing w:after="0"/>
        <w:rPr>
          <w:ins w:id="25" w:author="Unknown"/>
        </w:rPr>
      </w:pPr>
    </w:p>
    <w:p w:rsidR="00024ACC" w:rsidRDefault="00024ACC" w:rsidP="00024ACC">
      <w:pPr>
        <w:jc w:val="both"/>
        <w:rPr>
          <w:ins w:id="26" w:author="Unknown"/>
          <w:rFonts w:ascii="Arial" w:hAnsi="Arial" w:cs="Arial"/>
        </w:rPr>
      </w:pPr>
    </w:p>
    <w:p w:rsidR="00024ACC" w:rsidRDefault="00024ACC" w:rsidP="00024ACC">
      <w:pPr>
        <w:jc w:val="both"/>
        <w:rPr>
          <w:ins w:id="27" w:author="Unknown"/>
          <w:rFonts w:ascii="Times New Roman" w:hAnsi="Times New Roman" w:cs="Times New Roman"/>
        </w:rPr>
      </w:pPr>
      <w:ins w:id="28" w:author="Unknown">
        <w:r>
          <w:rPr>
            <w:rFonts w:ascii="Arial" w:hAnsi="Arial" w:cs="Arial"/>
          </w:rPr>
          <w:t>Kata deskripsi berasal dari bahasa latin yaitu</w:t>
        </w:r>
        <w:proofErr w:type="gramStart"/>
        <w:r>
          <w:rPr>
            <w:rFonts w:ascii="Arial" w:hAnsi="Arial" w:cs="Arial"/>
          </w:rPr>
          <w:t>..</w:t>
        </w:r>
        <w:proofErr w:type="gramEnd"/>
      </w:ins>
    </w:p>
    <w:p w:rsidR="00024ACC" w:rsidRDefault="00024ACC" w:rsidP="00024ACC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29" w:author="Unknown"/>
        </w:rPr>
      </w:pPr>
      <w:ins w:id="30" w:author="Unknown">
        <w:r>
          <w:rPr>
            <w:rFonts w:ascii="Arial" w:hAnsi="Arial" w:cs="Arial"/>
            <w:b/>
            <w:bCs/>
          </w:rPr>
          <w:t>Describe</w:t>
        </w:r>
      </w:ins>
    </w:p>
    <w:p w:rsidR="00024ACC" w:rsidRDefault="00024ACC" w:rsidP="00024ACC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31" w:author="Unknown"/>
        </w:rPr>
      </w:pPr>
      <w:ins w:id="32" w:author="Unknown">
        <w:r>
          <w:rPr>
            <w:rFonts w:ascii="Arial" w:hAnsi="Arial" w:cs="Arial"/>
          </w:rPr>
          <w:t>Description</w:t>
        </w:r>
      </w:ins>
    </w:p>
    <w:p w:rsidR="00024ACC" w:rsidRDefault="00024ACC" w:rsidP="00024ACC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33" w:author="Unknown"/>
        </w:rPr>
      </w:pPr>
      <w:ins w:id="34" w:author="Unknown">
        <w:r>
          <w:rPr>
            <w:rFonts w:ascii="Arial" w:hAnsi="Arial" w:cs="Arial"/>
          </w:rPr>
          <w:t>Description</w:t>
        </w:r>
      </w:ins>
    </w:p>
    <w:p w:rsidR="00024ACC" w:rsidRDefault="00024ACC" w:rsidP="00024ACC">
      <w:pPr>
        <w:numPr>
          <w:ilvl w:val="0"/>
          <w:numId w:val="15"/>
        </w:numPr>
        <w:spacing w:before="100" w:beforeAutospacing="1" w:after="100" w:afterAutospacing="1" w:line="240" w:lineRule="auto"/>
        <w:rPr>
          <w:ins w:id="35" w:author="Unknown"/>
        </w:rPr>
      </w:pPr>
      <w:ins w:id="36" w:author="Unknown">
        <w:r>
          <w:rPr>
            <w:rFonts w:ascii="Arial" w:hAnsi="Arial" w:cs="Arial"/>
          </w:rPr>
          <w:t>Descripsion</w:t>
        </w:r>
      </w:ins>
    </w:p>
    <w:p w:rsidR="00024ACC" w:rsidRDefault="00024ACC" w:rsidP="00024ACC">
      <w:pPr>
        <w:spacing w:after="0"/>
        <w:rPr>
          <w:ins w:id="37" w:author="Unknown"/>
        </w:rPr>
      </w:pPr>
    </w:p>
    <w:p w:rsidR="00024ACC" w:rsidRDefault="00024ACC" w:rsidP="00024ACC">
      <w:pPr>
        <w:jc w:val="both"/>
        <w:rPr>
          <w:ins w:id="38" w:author="Unknown"/>
          <w:rFonts w:ascii="Arial" w:hAnsi="Arial" w:cs="Arial"/>
        </w:rPr>
      </w:pPr>
    </w:p>
    <w:p w:rsidR="00024ACC" w:rsidRDefault="00024ACC" w:rsidP="00024ACC">
      <w:pPr>
        <w:pStyle w:val="Heading2"/>
        <w:jc w:val="both"/>
        <w:rPr>
          <w:ins w:id="39" w:author="Unknown"/>
          <w:rFonts w:ascii="Arial" w:hAnsi="Arial" w:cs="Arial"/>
        </w:rPr>
      </w:pPr>
      <w:ins w:id="40" w:author="Unknown">
        <w:r>
          <w:rPr>
            <w:rFonts w:ascii="Arial" w:hAnsi="Arial" w:cs="Arial"/>
          </w:rPr>
          <w:t>Baca Juga</w:t>
        </w:r>
      </w:ins>
    </w:p>
    <w:p w:rsidR="00024ACC" w:rsidRDefault="00024ACC" w:rsidP="00024AC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ins w:id="41" w:author="Unknown"/>
          <w:rFonts w:ascii="Arial" w:hAnsi="Arial" w:cs="Arial"/>
        </w:rPr>
      </w:pPr>
      <w:ins w:id="42" w:author="Unknown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HYPERLINK "https://www.ruangbelajarlc.com/2020/10/Soal-hots-k13-bahasa-indonesia.html" </w:instrText>
        </w:r>
        <w:r>
          <w:rPr>
            <w:rFonts w:ascii="Arial" w:hAnsi="Arial" w:cs="Arial"/>
          </w:rPr>
          <w:fldChar w:fldCharType="separate"/>
        </w:r>
        <w:r>
          <w:rPr>
            <w:rStyle w:val="Hyperlink"/>
            <w:rFonts w:ascii="Arial" w:hAnsi="Arial" w:cs="Arial"/>
          </w:rPr>
          <w:t>Soal Hots K13 Bahasa Indonesia Kelas 8 Revisi Terbaru</w:t>
        </w:r>
        <w:r>
          <w:rPr>
            <w:rFonts w:ascii="Arial" w:hAnsi="Arial" w:cs="Arial"/>
          </w:rPr>
          <w:fldChar w:fldCharType="end"/>
        </w:r>
      </w:ins>
    </w:p>
    <w:p w:rsidR="00024ACC" w:rsidRDefault="00024ACC" w:rsidP="00024AC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ins w:id="43" w:author="Unknown"/>
          <w:rFonts w:ascii="Arial" w:hAnsi="Arial" w:cs="Arial"/>
        </w:rPr>
      </w:pPr>
      <w:ins w:id="44" w:author="Unknown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HYPERLINK "https://www.ruangbelajarlc.com/2020/10/soal-semester-uas-dan-kunci-jawaban.html" </w:instrText>
        </w:r>
        <w:r>
          <w:rPr>
            <w:rFonts w:ascii="Arial" w:hAnsi="Arial" w:cs="Arial"/>
          </w:rPr>
          <w:fldChar w:fldCharType="separate"/>
        </w:r>
        <w:r>
          <w:rPr>
            <w:rStyle w:val="Hyperlink"/>
            <w:rFonts w:ascii="Arial" w:hAnsi="Arial" w:cs="Arial"/>
          </w:rPr>
          <w:t>Soal Semester (UAS) dan Kunci Jawaban Bahasa Indonesia Kelas 9</w:t>
        </w:r>
        <w:r>
          <w:rPr>
            <w:rFonts w:ascii="Arial" w:hAnsi="Arial" w:cs="Arial"/>
          </w:rPr>
          <w:fldChar w:fldCharType="end"/>
        </w:r>
      </w:ins>
    </w:p>
    <w:p w:rsidR="00024ACC" w:rsidRDefault="00024ACC" w:rsidP="00024AC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ins w:id="45" w:author="Unknown"/>
          <w:rFonts w:ascii="Arial" w:hAnsi="Arial" w:cs="Arial"/>
        </w:rPr>
      </w:pPr>
      <w:ins w:id="46" w:author="Unknown"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HYPERLINK "https://www.ruangbelajarlc.com/2020/10/teks-laporan-percobaan-soal-dan-jawaban.html" </w:instrText>
        </w:r>
        <w:r>
          <w:rPr>
            <w:rFonts w:ascii="Arial" w:hAnsi="Arial" w:cs="Arial"/>
          </w:rPr>
          <w:fldChar w:fldCharType="separate"/>
        </w:r>
        <w:r>
          <w:rPr>
            <w:rStyle w:val="Hyperlink"/>
            <w:rFonts w:ascii="Arial" w:hAnsi="Arial" w:cs="Arial"/>
          </w:rPr>
          <w:t>Teks Laporan Percobaan, Soal dan Jawaban Pilihan Ganda Kelas IX</w:t>
        </w:r>
        <w:r>
          <w:rPr>
            <w:rFonts w:ascii="Arial" w:hAnsi="Arial" w:cs="Arial"/>
          </w:rPr>
          <w:fldChar w:fldCharType="end"/>
        </w:r>
      </w:ins>
    </w:p>
    <w:p w:rsidR="00024ACC" w:rsidRDefault="00024ACC" w:rsidP="00024ACC">
      <w:pPr>
        <w:spacing w:after="0"/>
        <w:jc w:val="both"/>
        <w:rPr>
          <w:ins w:id="47" w:author="Unknown"/>
          <w:rFonts w:ascii="Times New Roman" w:hAnsi="Times New Roman" w:cs="Times New Roman"/>
        </w:rPr>
      </w:pPr>
      <w:ins w:id="48" w:author="Unknown">
        <w:r>
          <w:rPr>
            <w:rFonts w:ascii="Arial" w:hAnsi="Arial" w:cs="Arial"/>
          </w:rPr>
          <w:t xml:space="preserve">Panca </w:t>
        </w:r>
        <w:proofErr w:type="gramStart"/>
        <w:r>
          <w:rPr>
            <w:rFonts w:ascii="Arial" w:hAnsi="Arial" w:cs="Arial"/>
          </w:rPr>
          <w:t>indra</w:t>
        </w:r>
        <w:proofErr w:type="gramEnd"/>
        <w:r>
          <w:rPr>
            <w:rFonts w:ascii="Arial" w:hAnsi="Arial" w:cs="Arial"/>
          </w:rPr>
          <w:t xml:space="preserve"> yang di gunakan untuk melakukan penelitian dalam suatu teks bacaan adalah indra…</w:t>
        </w:r>
      </w:ins>
    </w:p>
    <w:p w:rsidR="00024ACC" w:rsidRDefault="00024ACC" w:rsidP="00024ACC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49" w:author="Unknown"/>
        </w:rPr>
      </w:pPr>
      <w:ins w:id="50" w:author="Unknown">
        <w:r>
          <w:rPr>
            <w:rFonts w:ascii="Arial" w:hAnsi="Arial" w:cs="Arial"/>
          </w:rPr>
          <w:t>Indra pendengaran</w:t>
        </w:r>
      </w:ins>
    </w:p>
    <w:p w:rsidR="00024ACC" w:rsidRDefault="00024ACC" w:rsidP="00024ACC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51" w:author="Unknown"/>
        </w:rPr>
      </w:pPr>
      <w:ins w:id="52" w:author="Unknown">
        <w:r>
          <w:rPr>
            <w:rFonts w:ascii="Arial" w:hAnsi="Arial" w:cs="Arial"/>
            <w:b/>
            <w:bCs/>
          </w:rPr>
          <w:t>Indra penglihatan</w:t>
        </w:r>
      </w:ins>
    </w:p>
    <w:p w:rsidR="00024ACC" w:rsidRDefault="00024ACC" w:rsidP="00024ACC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53" w:author="Unknown"/>
        </w:rPr>
      </w:pPr>
      <w:ins w:id="54" w:author="Unknown">
        <w:r>
          <w:rPr>
            <w:rFonts w:ascii="Arial" w:hAnsi="Arial" w:cs="Arial"/>
          </w:rPr>
          <w:t>Indra penciuman</w:t>
        </w:r>
      </w:ins>
    </w:p>
    <w:p w:rsidR="00024ACC" w:rsidRDefault="00024ACC" w:rsidP="00024ACC">
      <w:pPr>
        <w:numPr>
          <w:ilvl w:val="0"/>
          <w:numId w:val="17"/>
        </w:numPr>
        <w:spacing w:before="100" w:beforeAutospacing="1" w:after="100" w:afterAutospacing="1" w:line="240" w:lineRule="auto"/>
        <w:rPr>
          <w:ins w:id="55" w:author="Unknown"/>
        </w:rPr>
      </w:pPr>
      <w:ins w:id="56" w:author="Unknown">
        <w:r>
          <w:rPr>
            <w:rFonts w:ascii="Arial" w:hAnsi="Arial" w:cs="Arial"/>
          </w:rPr>
          <w:t>Indra perasa</w:t>
        </w:r>
      </w:ins>
    </w:p>
    <w:p w:rsidR="00024ACC" w:rsidRDefault="00024ACC" w:rsidP="00024ACC">
      <w:pPr>
        <w:spacing w:after="0"/>
        <w:rPr>
          <w:ins w:id="57" w:author="Unknown"/>
        </w:rPr>
      </w:pPr>
    </w:p>
    <w:p w:rsidR="00024ACC" w:rsidRDefault="00024ACC" w:rsidP="00024ACC">
      <w:pPr>
        <w:jc w:val="both"/>
        <w:rPr>
          <w:ins w:id="58" w:author="Unknown"/>
        </w:rPr>
      </w:pPr>
    </w:p>
    <w:p w:rsidR="00024ACC" w:rsidRDefault="00024ACC" w:rsidP="00024ACC">
      <w:pPr>
        <w:jc w:val="both"/>
        <w:rPr>
          <w:ins w:id="59" w:author="Unknown"/>
        </w:rPr>
      </w:pPr>
      <w:proofErr w:type="gramStart"/>
      <w:ins w:id="60" w:author="Unknown">
        <w:r>
          <w:rPr>
            <w:rFonts w:ascii="Arial" w:hAnsi="Arial" w:cs="Arial"/>
          </w:rPr>
          <w:t>Berikut ini adalah struktur teks deskripsi.</w:t>
        </w:r>
        <w:proofErr w:type="gramEnd"/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  <w:i/>
            <w:iCs/>
          </w:rPr>
          <w:t>Kecuali…</w:t>
        </w:r>
      </w:ins>
    </w:p>
    <w:p w:rsidR="00024ACC" w:rsidRDefault="00024ACC" w:rsidP="00024ACC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61" w:author="Unknown"/>
        </w:rPr>
      </w:pPr>
      <w:ins w:id="62" w:author="Unknown">
        <w:r>
          <w:rPr>
            <w:rFonts w:ascii="Arial" w:hAnsi="Arial" w:cs="Arial"/>
          </w:rPr>
          <w:t>Indentifikasi</w:t>
        </w:r>
      </w:ins>
    </w:p>
    <w:p w:rsidR="00024ACC" w:rsidRDefault="00024ACC" w:rsidP="00024ACC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63" w:author="Unknown"/>
        </w:rPr>
      </w:pPr>
      <w:ins w:id="64" w:author="Unknown">
        <w:r>
          <w:rPr>
            <w:rFonts w:ascii="Arial" w:hAnsi="Arial" w:cs="Arial"/>
          </w:rPr>
          <w:t>Klasifikasi</w:t>
        </w:r>
      </w:ins>
    </w:p>
    <w:p w:rsidR="00024ACC" w:rsidRDefault="00024ACC" w:rsidP="00024ACC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65" w:author="Unknown"/>
        </w:rPr>
      </w:pPr>
      <w:ins w:id="66" w:author="Unknown">
        <w:r>
          <w:rPr>
            <w:rFonts w:ascii="Arial" w:hAnsi="Arial" w:cs="Arial"/>
          </w:rPr>
          <w:t>Deskripsi bagian</w:t>
        </w:r>
      </w:ins>
    </w:p>
    <w:p w:rsidR="00024ACC" w:rsidRDefault="00024ACC" w:rsidP="00024ACC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67" w:author="Unknown"/>
        </w:rPr>
      </w:pPr>
      <w:ins w:id="68" w:author="Unknown">
        <w:r>
          <w:rPr>
            <w:rFonts w:ascii="Arial" w:hAnsi="Arial" w:cs="Arial"/>
            <w:b/>
            <w:bCs/>
          </w:rPr>
          <w:t>Koda</w:t>
        </w:r>
      </w:ins>
    </w:p>
    <w:p w:rsidR="00024ACC" w:rsidRDefault="00024ACC" w:rsidP="00024ACC">
      <w:pPr>
        <w:spacing w:after="0"/>
        <w:rPr>
          <w:ins w:id="69" w:author="Unknown"/>
        </w:rPr>
      </w:pPr>
    </w:p>
    <w:p w:rsidR="00024ACC" w:rsidRDefault="00024ACC" w:rsidP="00024ACC">
      <w:pPr>
        <w:jc w:val="both"/>
        <w:rPr>
          <w:ins w:id="70" w:author="Unknown"/>
        </w:rPr>
      </w:pPr>
    </w:p>
    <w:p w:rsidR="00024ACC" w:rsidRDefault="00024ACC" w:rsidP="00024ACC">
      <w:pPr>
        <w:jc w:val="both"/>
        <w:rPr>
          <w:ins w:id="71" w:author="Unknown"/>
        </w:rPr>
      </w:pPr>
      <w:proofErr w:type="gramStart"/>
      <w:ins w:id="72" w:author="Unknown">
        <w:r>
          <w:rPr>
            <w:rFonts w:ascii="Arial" w:hAnsi="Arial" w:cs="Arial"/>
          </w:rPr>
          <w:t>Dibawah ini adalah merupakan sebuah topik yang paling tepat di jadikan sebagai gambaran dalam membuat teks deskripsi.</w:t>
        </w:r>
        <w:proofErr w:type="gramEnd"/>
      </w:ins>
    </w:p>
    <w:p w:rsidR="00024ACC" w:rsidRDefault="00024ACC" w:rsidP="00024ACC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73" w:author="Unknown"/>
        </w:rPr>
      </w:pPr>
      <w:ins w:id="74" w:author="Unknown">
        <w:r>
          <w:rPr>
            <w:rFonts w:ascii="Arial" w:hAnsi="Arial" w:cs="Arial"/>
          </w:rPr>
          <w:t>Kamar ku, tempat paling indah</w:t>
        </w:r>
      </w:ins>
    </w:p>
    <w:p w:rsidR="00024ACC" w:rsidRDefault="00024ACC" w:rsidP="00024ACC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75" w:author="Unknown"/>
        </w:rPr>
      </w:pPr>
      <w:ins w:id="76" w:author="Unknown">
        <w:r>
          <w:rPr>
            <w:rFonts w:ascii="Arial" w:hAnsi="Arial" w:cs="Arial"/>
            <w:b/>
            <w:bCs/>
          </w:rPr>
          <w:t>Bencana banjir yang melanda Jakarta</w:t>
        </w:r>
      </w:ins>
    </w:p>
    <w:p w:rsidR="00024ACC" w:rsidRDefault="00024ACC" w:rsidP="00024ACC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77" w:author="Unknown"/>
        </w:rPr>
      </w:pPr>
      <w:ins w:id="78" w:author="Unknown">
        <w:r>
          <w:rPr>
            <w:rFonts w:ascii="Arial" w:hAnsi="Arial" w:cs="Arial"/>
          </w:rPr>
          <w:t>Ini adalah ruang kamar ku</w:t>
        </w:r>
      </w:ins>
    </w:p>
    <w:p w:rsidR="00024ACC" w:rsidRDefault="00024ACC" w:rsidP="00024ACC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79" w:author="Unknown"/>
        </w:rPr>
      </w:pPr>
      <w:ins w:id="80" w:author="Unknown">
        <w:r>
          <w:rPr>
            <w:rFonts w:ascii="Arial" w:hAnsi="Arial" w:cs="Arial"/>
          </w:rPr>
          <w:t>Peraturan pemerintah tentang pajak</w:t>
        </w:r>
      </w:ins>
    </w:p>
    <w:p w:rsidR="00024ACC" w:rsidRDefault="00024ACC" w:rsidP="00024ACC">
      <w:pPr>
        <w:spacing w:after="0"/>
        <w:rPr>
          <w:ins w:id="81" w:author="Unknown"/>
        </w:rPr>
      </w:pPr>
    </w:p>
    <w:p w:rsidR="00024ACC" w:rsidRDefault="00024ACC" w:rsidP="00024ACC">
      <w:pPr>
        <w:jc w:val="both"/>
        <w:rPr>
          <w:ins w:id="82" w:author="Unknown"/>
          <w:rFonts w:ascii="Arial" w:hAnsi="Arial" w:cs="Arial"/>
        </w:rPr>
      </w:pPr>
    </w:p>
    <w:p w:rsidR="00024ACC" w:rsidRDefault="00024ACC" w:rsidP="00024ACC">
      <w:pPr>
        <w:jc w:val="both"/>
        <w:rPr>
          <w:ins w:id="83" w:author="Unknown"/>
          <w:rFonts w:ascii="Times New Roman" w:hAnsi="Times New Roman" w:cs="Times New Roman"/>
        </w:rPr>
      </w:pPr>
      <w:ins w:id="84" w:author="Unknown">
        <w:r>
          <w:rPr>
            <w:rFonts w:ascii="Arial" w:hAnsi="Arial" w:cs="Arial"/>
          </w:rPr>
          <w:t>Pengertian dari prefiks adalah</w:t>
        </w:r>
        <w:proofErr w:type="gramStart"/>
        <w:r>
          <w:rPr>
            <w:rFonts w:ascii="Arial" w:hAnsi="Arial" w:cs="Arial"/>
          </w:rPr>
          <w:t>..</w:t>
        </w:r>
        <w:proofErr w:type="gramEnd"/>
      </w:ins>
    </w:p>
    <w:p w:rsidR="00024ACC" w:rsidRDefault="00024ACC" w:rsidP="00024ACC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85" w:author="Unknown"/>
        </w:rPr>
      </w:pPr>
      <w:ins w:id="86" w:author="Unknown">
        <w:r>
          <w:rPr>
            <w:rFonts w:ascii="Arial" w:hAnsi="Arial" w:cs="Arial"/>
            <w:b/>
            <w:bCs/>
          </w:rPr>
          <w:t>Awalan</w:t>
        </w:r>
      </w:ins>
    </w:p>
    <w:p w:rsidR="00024ACC" w:rsidRDefault="00024ACC" w:rsidP="00024ACC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87" w:author="Unknown"/>
        </w:rPr>
      </w:pPr>
      <w:ins w:id="88" w:author="Unknown">
        <w:r>
          <w:rPr>
            <w:rFonts w:ascii="Arial" w:hAnsi="Arial" w:cs="Arial"/>
          </w:rPr>
          <w:t>Akhiran</w:t>
        </w:r>
      </w:ins>
    </w:p>
    <w:p w:rsidR="00024ACC" w:rsidRDefault="00024ACC" w:rsidP="00024ACC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89" w:author="Unknown"/>
        </w:rPr>
      </w:pPr>
      <w:ins w:id="90" w:author="Unknown">
        <w:r>
          <w:rPr>
            <w:rFonts w:ascii="Arial" w:hAnsi="Arial" w:cs="Arial"/>
          </w:rPr>
          <w:t>Sisipan</w:t>
        </w:r>
      </w:ins>
    </w:p>
    <w:p w:rsidR="00024ACC" w:rsidRDefault="00024ACC" w:rsidP="00024ACC">
      <w:pPr>
        <w:numPr>
          <w:ilvl w:val="0"/>
          <w:numId w:val="20"/>
        </w:numPr>
        <w:spacing w:before="100" w:beforeAutospacing="1" w:after="100" w:afterAutospacing="1" w:line="240" w:lineRule="auto"/>
        <w:rPr>
          <w:ins w:id="91" w:author="Unknown"/>
        </w:rPr>
      </w:pPr>
      <w:ins w:id="92" w:author="Unknown">
        <w:r>
          <w:rPr>
            <w:rFonts w:ascii="Arial" w:hAnsi="Arial" w:cs="Arial"/>
          </w:rPr>
          <w:t>Awalan dan akhiran</w:t>
        </w:r>
      </w:ins>
    </w:p>
    <w:p w:rsidR="00024ACC" w:rsidRDefault="00024ACC" w:rsidP="00024ACC">
      <w:pPr>
        <w:spacing w:after="0"/>
        <w:rPr>
          <w:ins w:id="93" w:author="Unknown"/>
        </w:rPr>
      </w:pPr>
    </w:p>
    <w:p w:rsidR="00024ACC" w:rsidRDefault="00024ACC" w:rsidP="00024ACC">
      <w:pPr>
        <w:jc w:val="both"/>
        <w:rPr>
          <w:ins w:id="94" w:author="Unknown"/>
        </w:rPr>
      </w:pPr>
    </w:p>
    <w:p w:rsidR="00024ACC" w:rsidRDefault="00024ACC" w:rsidP="00024ACC">
      <w:pPr>
        <w:jc w:val="both"/>
        <w:rPr>
          <w:ins w:id="95" w:author="Unknown"/>
        </w:rPr>
      </w:pPr>
      <w:proofErr w:type="gramStart"/>
      <w:ins w:id="96" w:author="Unknown">
        <w:r>
          <w:rPr>
            <w:rFonts w:ascii="Arial" w:hAnsi="Arial" w:cs="Arial"/>
          </w:rPr>
          <w:t>Ridwan adalah anak yang paling boros di kelasnya.</w:t>
        </w:r>
        <w:proofErr w:type="gramEnd"/>
      </w:ins>
    </w:p>
    <w:p w:rsidR="00024ACC" w:rsidRDefault="00024ACC" w:rsidP="00024ACC">
      <w:pPr>
        <w:numPr>
          <w:ilvl w:val="0"/>
          <w:numId w:val="21"/>
        </w:numPr>
        <w:spacing w:before="100" w:beforeAutospacing="1" w:after="100" w:afterAutospacing="1" w:line="240" w:lineRule="auto"/>
        <w:rPr>
          <w:ins w:id="97" w:author="Unknown"/>
        </w:rPr>
      </w:pPr>
      <w:ins w:id="98" w:author="Unknown">
        <w:r>
          <w:rPr>
            <w:rFonts w:ascii="Arial" w:hAnsi="Arial" w:cs="Arial"/>
          </w:rPr>
          <w:t xml:space="preserve">Sinonim kata </w:t>
        </w:r>
        <w:r>
          <w:rPr>
            <w:rFonts w:ascii="Arial" w:hAnsi="Arial" w:cs="Arial"/>
            <w:i/>
            <w:iCs/>
          </w:rPr>
          <w:t>boros</w:t>
        </w:r>
        <w:r>
          <w:rPr>
            <w:rFonts w:ascii="Arial" w:hAnsi="Arial" w:cs="Arial"/>
          </w:rPr>
          <w:t xml:space="preserve"> adalah</w:t>
        </w:r>
        <w:proofErr w:type="gramStart"/>
        <w:r>
          <w:rPr>
            <w:rFonts w:ascii="Arial" w:hAnsi="Arial" w:cs="Arial"/>
          </w:rPr>
          <w:t>..</w:t>
        </w:r>
        <w:proofErr w:type="gramEnd"/>
      </w:ins>
    </w:p>
    <w:p w:rsidR="00024ACC" w:rsidRDefault="00024ACC" w:rsidP="00024ACC">
      <w:pPr>
        <w:numPr>
          <w:ilvl w:val="0"/>
          <w:numId w:val="21"/>
        </w:numPr>
        <w:spacing w:before="100" w:beforeAutospacing="1" w:after="100" w:afterAutospacing="1" w:line="240" w:lineRule="auto"/>
        <w:rPr>
          <w:ins w:id="99" w:author="Unknown"/>
        </w:rPr>
      </w:pPr>
      <w:ins w:id="100" w:author="Unknown">
        <w:r>
          <w:rPr>
            <w:rFonts w:ascii="Arial" w:hAnsi="Arial" w:cs="Arial"/>
          </w:rPr>
          <w:t>Hemat</w:t>
        </w:r>
      </w:ins>
    </w:p>
    <w:p w:rsidR="00024ACC" w:rsidRDefault="00024ACC" w:rsidP="00024ACC">
      <w:pPr>
        <w:numPr>
          <w:ilvl w:val="0"/>
          <w:numId w:val="21"/>
        </w:numPr>
        <w:spacing w:before="100" w:beforeAutospacing="1" w:after="100" w:afterAutospacing="1" w:line="240" w:lineRule="auto"/>
        <w:rPr>
          <w:ins w:id="101" w:author="Unknown"/>
        </w:rPr>
      </w:pPr>
      <w:ins w:id="102" w:author="Unknown">
        <w:r>
          <w:rPr>
            <w:rFonts w:ascii="Arial" w:hAnsi="Arial" w:cs="Arial"/>
          </w:rPr>
          <w:t>Irit</w:t>
        </w:r>
      </w:ins>
    </w:p>
    <w:p w:rsidR="00024ACC" w:rsidRDefault="00024ACC" w:rsidP="00024ACC">
      <w:pPr>
        <w:numPr>
          <w:ilvl w:val="0"/>
          <w:numId w:val="21"/>
        </w:numPr>
        <w:spacing w:before="100" w:beforeAutospacing="1" w:after="100" w:afterAutospacing="1" w:line="240" w:lineRule="auto"/>
        <w:rPr>
          <w:ins w:id="103" w:author="Unknown"/>
        </w:rPr>
      </w:pPr>
      <w:ins w:id="104" w:author="Unknown">
        <w:r>
          <w:rPr>
            <w:rFonts w:ascii="Arial" w:hAnsi="Arial" w:cs="Arial"/>
          </w:rPr>
          <w:t>Suka menabung</w:t>
        </w:r>
      </w:ins>
    </w:p>
    <w:p w:rsidR="00024ACC" w:rsidRDefault="00024ACC" w:rsidP="00024ACC">
      <w:pPr>
        <w:numPr>
          <w:ilvl w:val="0"/>
          <w:numId w:val="21"/>
        </w:numPr>
        <w:spacing w:before="100" w:beforeAutospacing="1" w:after="100" w:afterAutospacing="1" w:line="240" w:lineRule="auto"/>
        <w:rPr>
          <w:ins w:id="105" w:author="Unknown"/>
        </w:rPr>
      </w:pPr>
      <w:ins w:id="106" w:author="Unknown">
        <w:r>
          <w:rPr>
            <w:rFonts w:ascii="Arial" w:hAnsi="Arial" w:cs="Arial"/>
            <w:b/>
            <w:bCs/>
          </w:rPr>
          <w:t>Senang berfoya-foya</w:t>
        </w:r>
      </w:ins>
    </w:p>
    <w:p w:rsidR="00024ACC" w:rsidRDefault="00024ACC" w:rsidP="00024ACC">
      <w:pPr>
        <w:spacing w:after="0"/>
        <w:rPr>
          <w:ins w:id="107" w:author="Unknown"/>
        </w:rPr>
      </w:pPr>
    </w:p>
    <w:p w:rsidR="00024ACC" w:rsidRDefault="00024ACC" w:rsidP="00024ACC">
      <w:pPr>
        <w:jc w:val="both"/>
        <w:rPr>
          <w:ins w:id="108" w:author="Unknown"/>
        </w:rPr>
      </w:pPr>
    </w:p>
    <w:p w:rsidR="00024ACC" w:rsidRDefault="00024ACC" w:rsidP="00024ACC">
      <w:pPr>
        <w:jc w:val="both"/>
        <w:rPr>
          <w:ins w:id="109" w:author="Unknown"/>
        </w:rPr>
      </w:pPr>
      <w:ins w:id="110" w:author="Unknown">
        <w:r>
          <w:rPr>
            <w:rFonts w:ascii="Arial" w:hAnsi="Arial" w:cs="Arial"/>
          </w:rPr>
          <w:t xml:space="preserve">Tanam depan rumahku terlihat sangat sederhana. </w:t>
        </w:r>
        <w:proofErr w:type="gramStart"/>
        <w:r>
          <w:rPr>
            <w:rFonts w:ascii="Arial" w:hAnsi="Arial" w:cs="Arial"/>
          </w:rPr>
          <w:t>Bentuk dan ukurannya yang yang tidak terlalu besar di buat bentuk yang menyerupai lingkaran.</w:t>
        </w:r>
        <w:proofErr w:type="gramEnd"/>
        <w:r>
          <w:rPr>
            <w:rFonts w:ascii="Arial" w:hAnsi="Arial" w:cs="Arial"/>
          </w:rPr>
          <w:t xml:space="preserve"> Di </w:t>
        </w:r>
        <w:proofErr w:type="gramStart"/>
        <w:r>
          <w:rPr>
            <w:rFonts w:ascii="Arial" w:hAnsi="Arial" w:cs="Arial"/>
          </w:rPr>
          <w:t>taman</w:t>
        </w:r>
        <w:proofErr w:type="gramEnd"/>
        <w:r>
          <w:rPr>
            <w:rFonts w:ascii="Arial" w:hAnsi="Arial" w:cs="Arial"/>
          </w:rPr>
          <w:t xml:space="preserve"> ini aku menanam bunga mawar, bunga kertas, bunga matahari dan di bagian pinggir lingkaran di tanam bunga kerokot. Kalau di lihat dari kejauhan </w:t>
        </w:r>
        <w:proofErr w:type="gramStart"/>
        <w:r>
          <w:rPr>
            <w:rFonts w:ascii="Arial" w:hAnsi="Arial" w:cs="Arial"/>
          </w:rPr>
          <w:t>taman</w:t>
        </w:r>
        <w:proofErr w:type="gramEnd"/>
        <w:r>
          <w:rPr>
            <w:rFonts w:ascii="Arial" w:hAnsi="Arial" w:cs="Arial"/>
          </w:rPr>
          <w:t xml:space="preserve"> ini menyerupai bentuk kolam. Setiap hari hari aku selalu merawat tanaman bunga yang ada di </w:t>
        </w:r>
        <w:proofErr w:type="gramStart"/>
        <w:r>
          <w:rPr>
            <w:rFonts w:ascii="Arial" w:hAnsi="Arial" w:cs="Arial"/>
          </w:rPr>
          <w:t>taman</w:t>
        </w:r>
        <w:proofErr w:type="gramEnd"/>
        <w:r>
          <w:rPr>
            <w:rFonts w:ascii="Arial" w:hAnsi="Arial" w:cs="Arial"/>
          </w:rPr>
          <w:t xml:space="preserve"> dengan cara membersihkan rumput liar dan menyiram air setiap pagi dan sore. Aku merasa sangat senang, apabila bunga-bunga yang ada di </w:t>
        </w:r>
        <w:proofErr w:type="gramStart"/>
        <w:r>
          <w:rPr>
            <w:rFonts w:ascii="Arial" w:hAnsi="Arial" w:cs="Arial"/>
          </w:rPr>
          <w:t>taman</w:t>
        </w:r>
        <w:proofErr w:type="gramEnd"/>
        <w:r>
          <w:rPr>
            <w:rFonts w:ascii="Arial" w:hAnsi="Arial" w:cs="Arial"/>
          </w:rPr>
          <w:t xml:space="preserve"> sedang berbunga secara bersamaan. </w:t>
        </w:r>
      </w:ins>
    </w:p>
    <w:p w:rsidR="00024ACC" w:rsidRDefault="00024ACC" w:rsidP="00024ACC">
      <w:pPr>
        <w:jc w:val="both"/>
        <w:rPr>
          <w:ins w:id="111" w:author="Unknown"/>
        </w:rPr>
      </w:pPr>
    </w:p>
    <w:p w:rsidR="00024ACC" w:rsidRDefault="00024ACC" w:rsidP="00024ACC">
      <w:pPr>
        <w:jc w:val="both"/>
        <w:rPr>
          <w:ins w:id="112" w:author="Unknown"/>
        </w:rPr>
      </w:pPr>
      <w:ins w:id="113" w:author="Unknown">
        <w:r>
          <w:rPr>
            <w:rFonts w:ascii="Arial" w:hAnsi="Arial" w:cs="Arial"/>
          </w:rPr>
          <w:t>Pada teks di atas, hal yang menjadi objek untuk di deskripsi adalah…</w:t>
        </w:r>
      </w:ins>
    </w:p>
    <w:p w:rsidR="00024ACC" w:rsidRDefault="00024ACC" w:rsidP="00024ACC">
      <w:pPr>
        <w:numPr>
          <w:ilvl w:val="0"/>
          <w:numId w:val="22"/>
        </w:numPr>
        <w:spacing w:before="100" w:beforeAutospacing="1" w:after="100" w:afterAutospacing="1" w:line="240" w:lineRule="auto"/>
        <w:rPr>
          <w:ins w:id="114" w:author="Unknown"/>
        </w:rPr>
      </w:pPr>
      <w:ins w:id="115" w:author="Unknown">
        <w:r>
          <w:rPr>
            <w:rFonts w:ascii="Arial" w:hAnsi="Arial" w:cs="Arial"/>
          </w:rPr>
          <w:t>Rumah</w:t>
        </w:r>
      </w:ins>
    </w:p>
    <w:p w:rsidR="00024ACC" w:rsidRDefault="00024ACC" w:rsidP="00024ACC">
      <w:pPr>
        <w:numPr>
          <w:ilvl w:val="0"/>
          <w:numId w:val="22"/>
        </w:numPr>
        <w:spacing w:before="100" w:beforeAutospacing="1" w:after="100" w:afterAutospacing="1" w:line="240" w:lineRule="auto"/>
        <w:rPr>
          <w:ins w:id="116" w:author="Unknown"/>
        </w:rPr>
      </w:pPr>
      <w:ins w:id="117" w:author="Unknown">
        <w:r>
          <w:rPr>
            <w:rFonts w:ascii="Arial" w:hAnsi="Arial" w:cs="Arial"/>
          </w:rPr>
          <w:t>Bunga</w:t>
        </w:r>
      </w:ins>
    </w:p>
    <w:p w:rsidR="00024ACC" w:rsidRDefault="00024ACC" w:rsidP="00024ACC">
      <w:pPr>
        <w:numPr>
          <w:ilvl w:val="0"/>
          <w:numId w:val="22"/>
        </w:numPr>
        <w:spacing w:before="100" w:beforeAutospacing="1" w:after="100" w:afterAutospacing="1" w:line="240" w:lineRule="auto"/>
        <w:rPr>
          <w:ins w:id="118" w:author="Unknown"/>
        </w:rPr>
      </w:pPr>
      <w:ins w:id="119" w:author="Unknown">
        <w:r>
          <w:rPr>
            <w:rFonts w:ascii="Arial" w:hAnsi="Arial" w:cs="Arial"/>
          </w:rPr>
          <w:lastRenderedPageBreak/>
          <w:t>Lingkaran</w:t>
        </w:r>
      </w:ins>
    </w:p>
    <w:p w:rsidR="00024ACC" w:rsidRDefault="00024ACC" w:rsidP="00024ACC">
      <w:pPr>
        <w:numPr>
          <w:ilvl w:val="0"/>
          <w:numId w:val="22"/>
        </w:numPr>
        <w:spacing w:before="100" w:beforeAutospacing="1" w:after="100" w:afterAutospacing="1" w:line="240" w:lineRule="auto"/>
        <w:rPr>
          <w:ins w:id="120" w:author="Unknown"/>
        </w:rPr>
      </w:pPr>
      <w:ins w:id="121" w:author="Unknown">
        <w:r>
          <w:rPr>
            <w:rFonts w:ascii="Arial" w:hAnsi="Arial" w:cs="Arial"/>
            <w:b/>
            <w:bCs/>
          </w:rPr>
          <w:t>Taman</w:t>
        </w:r>
      </w:ins>
    </w:p>
    <w:p w:rsidR="00024ACC" w:rsidRDefault="00024ACC" w:rsidP="00024ACC">
      <w:pPr>
        <w:spacing w:after="0"/>
        <w:jc w:val="both"/>
        <w:rPr>
          <w:ins w:id="122" w:author="Unknown"/>
        </w:rPr>
      </w:pPr>
    </w:p>
    <w:p w:rsidR="00024ACC" w:rsidRDefault="00024ACC" w:rsidP="00024ACC">
      <w:pPr>
        <w:jc w:val="both"/>
        <w:rPr>
          <w:ins w:id="123" w:author="Unknown"/>
        </w:rPr>
      </w:pPr>
      <w:ins w:id="124" w:author="Unknown">
        <w:r>
          <w:rPr>
            <w:rFonts w:ascii="Arial" w:hAnsi="Arial" w:cs="Arial"/>
          </w:rPr>
          <w:t>Ide pokok paragraf diatas adalah</w:t>
        </w:r>
        <w:proofErr w:type="gramStart"/>
        <w:r>
          <w:rPr>
            <w:rFonts w:ascii="Arial" w:hAnsi="Arial" w:cs="Arial"/>
          </w:rPr>
          <w:t>..</w:t>
        </w:r>
        <w:proofErr w:type="gramEnd"/>
      </w:ins>
    </w:p>
    <w:p w:rsidR="00024ACC" w:rsidRDefault="00024ACC" w:rsidP="00024ACC">
      <w:pPr>
        <w:numPr>
          <w:ilvl w:val="0"/>
          <w:numId w:val="23"/>
        </w:numPr>
        <w:spacing w:before="100" w:beforeAutospacing="1" w:after="100" w:afterAutospacing="1" w:line="240" w:lineRule="auto"/>
        <w:rPr>
          <w:ins w:id="125" w:author="Unknown"/>
        </w:rPr>
      </w:pPr>
      <w:ins w:id="126" w:author="Unknown">
        <w:r>
          <w:rPr>
            <w:rFonts w:ascii="Arial" w:hAnsi="Arial" w:cs="Arial"/>
            <w:b/>
            <w:bCs/>
          </w:rPr>
          <w:t>Kalimat kesatu</w:t>
        </w:r>
      </w:ins>
    </w:p>
    <w:p w:rsidR="00024ACC" w:rsidRDefault="00024ACC" w:rsidP="00024ACC">
      <w:pPr>
        <w:numPr>
          <w:ilvl w:val="0"/>
          <w:numId w:val="23"/>
        </w:numPr>
        <w:spacing w:before="100" w:beforeAutospacing="1" w:after="100" w:afterAutospacing="1" w:line="240" w:lineRule="auto"/>
        <w:rPr>
          <w:ins w:id="127" w:author="Unknown"/>
        </w:rPr>
      </w:pPr>
      <w:ins w:id="128" w:author="Unknown">
        <w:r>
          <w:rPr>
            <w:rFonts w:ascii="Arial" w:hAnsi="Arial" w:cs="Arial"/>
          </w:rPr>
          <w:t>Kalimat kedua</w:t>
        </w:r>
      </w:ins>
    </w:p>
    <w:p w:rsidR="00024ACC" w:rsidRDefault="00024ACC" w:rsidP="00024ACC">
      <w:pPr>
        <w:numPr>
          <w:ilvl w:val="0"/>
          <w:numId w:val="23"/>
        </w:numPr>
        <w:spacing w:before="100" w:beforeAutospacing="1" w:after="100" w:afterAutospacing="1" w:line="240" w:lineRule="auto"/>
        <w:rPr>
          <w:ins w:id="129" w:author="Unknown"/>
        </w:rPr>
      </w:pPr>
      <w:ins w:id="130" w:author="Unknown">
        <w:r>
          <w:rPr>
            <w:rFonts w:ascii="Arial" w:hAnsi="Arial" w:cs="Arial"/>
          </w:rPr>
          <w:t>Kalimat ketiga</w:t>
        </w:r>
      </w:ins>
    </w:p>
    <w:p w:rsidR="00024ACC" w:rsidRDefault="00024ACC" w:rsidP="00024ACC">
      <w:pPr>
        <w:numPr>
          <w:ilvl w:val="0"/>
          <w:numId w:val="23"/>
        </w:numPr>
        <w:spacing w:before="100" w:beforeAutospacing="1" w:after="100" w:afterAutospacing="1" w:line="240" w:lineRule="auto"/>
        <w:rPr>
          <w:ins w:id="131" w:author="Unknown"/>
        </w:rPr>
      </w:pPr>
      <w:ins w:id="132" w:author="Unknown">
        <w:r>
          <w:rPr>
            <w:rFonts w:ascii="Arial" w:hAnsi="Arial" w:cs="Arial"/>
          </w:rPr>
          <w:t>Kalimat ke empat</w:t>
        </w:r>
      </w:ins>
    </w:p>
    <w:p w:rsidR="00024ACC" w:rsidRDefault="00024ACC" w:rsidP="00024ACC">
      <w:pPr>
        <w:spacing w:after="0"/>
        <w:rPr>
          <w:ins w:id="133" w:author="Unknown"/>
        </w:rPr>
      </w:pPr>
    </w:p>
    <w:p w:rsidR="00024ACC" w:rsidRDefault="00024ACC" w:rsidP="00024ACC">
      <w:pPr>
        <w:jc w:val="both"/>
        <w:rPr>
          <w:ins w:id="134" w:author="Unknown"/>
        </w:rPr>
      </w:pPr>
    </w:p>
    <w:p w:rsidR="00024ACC" w:rsidRDefault="00024ACC" w:rsidP="00024ACC">
      <w:pPr>
        <w:jc w:val="both"/>
        <w:rPr>
          <w:ins w:id="135" w:author="Unknown"/>
        </w:rPr>
      </w:pPr>
      <w:ins w:id="136" w:author="Unknown">
        <w:r>
          <w:rPr>
            <w:rFonts w:ascii="Arial" w:hAnsi="Arial" w:cs="Arial"/>
          </w:rPr>
          <w:t>Struktur teks deskripsi yang isinya merupakan topik yang akan di deskripsikan adalah bagian</w:t>
        </w:r>
        <w:proofErr w:type="gramStart"/>
        <w:r>
          <w:rPr>
            <w:rFonts w:ascii="Arial" w:hAnsi="Arial" w:cs="Arial"/>
          </w:rPr>
          <w:t>..</w:t>
        </w:r>
        <w:proofErr w:type="gramEnd"/>
      </w:ins>
    </w:p>
    <w:p w:rsidR="00024ACC" w:rsidRDefault="00024ACC" w:rsidP="00024ACC">
      <w:pPr>
        <w:numPr>
          <w:ilvl w:val="0"/>
          <w:numId w:val="24"/>
        </w:numPr>
        <w:spacing w:before="100" w:beforeAutospacing="1" w:after="100" w:afterAutospacing="1" w:line="240" w:lineRule="auto"/>
        <w:rPr>
          <w:ins w:id="137" w:author="Unknown"/>
        </w:rPr>
      </w:pPr>
      <w:ins w:id="138" w:author="Unknown">
        <w:r>
          <w:rPr>
            <w:rFonts w:ascii="Arial" w:hAnsi="Arial" w:cs="Arial"/>
          </w:rPr>
          <w:t>klasifikasi</w:t>
        </w:r>
      </w:ins>
    </w:p>
    <w:p w:rsidR="00024ACC" w:rsidRDefault="00024ACC" w:rsidP="00024ACC">
      <w:pPr>
        <w:numPr>
          <w:ilvl w:val="0"/>
          <w:numId w:val="24"/>
        </w:numPr>
        <w:spacing w:before="100" w:beforeAutospacing="1" w:after="100" w:afterAutospacing="1" w:line="240" w:lineRule="auto"/>
        <w:rPr>
          <w:ins w:id="139" w:author="Unknown"/>
        </w:rPr>
      </w:pPr>
      <w:ins w:id="140" w:author="Unknown">
        <w:r>
          <w:rPr>
            <w:rFonts w:ascii="Arial" w:hAnsi="Arial" w:cs="Arial"/>
            <w:b/>
            <w:bCs/>
          </w:rPr>
          <w:t>Identifikasi</w:t>
        </w:r>
      </w:ins>
    </w:p>
    <w:p w:rsidR="00024ACC" w:rsidRDefault="00024ACC" w:rsidP="00024ACC">
      <w:pPr>
        <w:numPr>
          <w:ilvl w:val="0"/>
          <w:numId w:val="24"/>
        </w:numPr>
        <w:spacing w:before="100" w:beforeAutospacing="1" w:after="100" w:afterAutospacing="1" w:line="240" w:lineRule="auto"/>
        <w:rPr>
          <w:ins w:id="141" w:author="Unknown"/>
        </w:rPr>
      </w:pPr>
      <w:ins w:id="142" w:author="Unknown">
        <w:r>
          <w:rPr>
            <w:rFonts w:ascii="Arial" w:hAnsi="Arial" w:cs="Arial"/>
          </w:rPr>
          <w:t>Bagian deskripsi bagian</w:t>
        </w:r>
      </w:ins>
    </w:p>
    <w:p w:rsidR="00024ACC" w:rsidRDefault="00024ACC" w:rsidP="00024ACC">
      <w:pPr>
        <w:numPr>
          <w:ilvl w:val="0"/>
          <w:numId w:val="24"/>
        </w:numPr>
        <w:spacing w:before="100" w:beforeAutospacing="1" w:after="100" w:afterAutospacing="1" w:line="240" w:lineRule="auto"/>
        <w:rPr>
          <w:ins w:id="143" w:author="Unknown"/>
        </w:rPr>
      </w:pPr>
      <w:ins w:id="144" w:author="Unknown">
        <w:r>
          <w:rPr>
            <w:rFonts w:ascii="Arial" w:hAnsi="Arial" w:cs="Arial"/>
          </w:rPr>
          <w:t>Bagian penutup</w:t>
        </w:r>
      </w:ins>
    </w:p>
    <w:p w:rsidR="00024ACC" w:rsidRDefault="00024ACC" w:rsidP="00024ACC">
      <w:pPr>
        <w:spacing w:after="0"/>
        <w:rPr>
          <w:ins w:id="145" w:author="Unknown"/>
        </w:rPr>
      </w:pPr>
    </w:p>
    <w:p w:rsidR="00024ACC" w:rsidRDefault="00024ACC" w:rsidP="00024ACC">
      <w:pPr>
        <w:jc w:val="both"/>
        <w:rPr>
          <w:ins w:id="146" w:author="Unknown"/>
        </w:rPr>
      </w:pPr>
    </w:p>
    <w:p w:rsidR="00024ACC" w:rsidRDefault="00024ACC" w:rsidP="00024ACC">
      <w:pPr>
        <w:jc w:val="both"/>
        <w:rPr>
          <w:ins w:id="147" w:author="Unknown"/>
        </w:rPr>
      </w:pPr>
      <w:ins w:id="148" w:author="Unknown">
        <w:r>
          <w:rPr>
            <w:rFonts w:ascii="Arial" w:hAnsi="Arial" w:cs="Arial"/>
          </w:rPr>
          <w:t>Hal yang paling awal dalam melakukan penyusunan teks deskripsi adalah</w:t>
        </w:r>
        <w:proofErr w:type="gramStart"/>
        <w:r>
          <w:rPr>
            <w:rFonts w:ascii="Arial" w:hAnsi="Arial" w:cs="Arial"/>
          </w:rPr>
          <w:t>..</w:t>
        </w:r>
        <w:proofErr w:type="gramEnd"/>
      </w:ins>
    </w:p>
    <w:p w:rsidR="00024ACC" w:rsidRDefault="00024ACC" w:rsidP="00024ACC">
      <w:pPr>
        <w:numPr>
          <w:ilvl w:val="0"/>
          <w:numId w:val="25"/>
        </w:numPr>
        <w:spacing w:before="100" w:beforeAutospacing="1" w:after="100" w:afterAutospacing="1" w:line="240" w:lineRule="auto"/>
        <w:rPr>
          <w:ins w:id="149" w:author="Unknown"/>
        </w:rPr>
      </w:pPr>
      <w:ins w:id="150" w:author="Unknown">
        <w:r>
          <w:rPr>
            <w:rFonts w:ascii="Arial" w:hAnsi="Arial" w:cs="Arial"/>
            <w:b/>
            <w:bCs/>
          </w:rPr>
          <w:t>Menentukan topik</w:t>
        </w:r>
      </w:ins>
    </w:p>
    <w:p w:rsidR="00024ACC" w:rsidRDefault="00024ACC" w:rsidP="00024ACC">
      <w:pPr>
        <w:numPr>
          <w:ilvl w:val="0"/>
          <w:numId w:val="25"/>
        </w:numPr>
        <w:spacing w:before="100" w:beforeAutospacing="1" w:after="100" w:afterAutospacing="1" w:line="240" w:lineRule="auto"/>
        <w:rPr>
          <w:ins w:id="151" w:author="Unknown"/>
        </w:rPr>
      </w:pPr>
      <w:ins w:id="152" w:author="Unknown">
        <w:r>
          <w:rPr>
            <w:rFonts w:ascii="Arial" w:hAnsi="Arial" w:cs="Arial"/>
          </w:rPr>
          <w:t>Menentukan tujuan</w:t>
        </w:r>
      </w:ins>
    </w:p>
    <w:p w:rsidR="00024ACC" w:rsidRDefault="00024ACC" w:rsidP="00024ACC">
      <w:pPr>
        <w:numPr>
          <w:ilvl w:val="0"/>
          <w:numId w:val="25"/>
        </w:numPr>
        <w:spacing w:before="100" w:beforeAutospacing="1" w:after="100" w:afterAutospacing="1" w:line="240" w:lineRule="auto"/>
        <w:rPr>
          <w:ins w:id="153" w:author="Unknown"/>
        </w:rPr>
      </w:pPr>
      <w:ins w:id="154" w:author="Unknown">
        <w:r>
          <w:rPr>
            <w:rFonts w:ascii="Arial" w:hAnsi="Arial" w:cs="Arial"/>
          </w:rPr>
          <w:t>Menentukan rumusan </w:t>
        </w:r>
      </w:ins>
    </w:p>
    <w:p w:rsidR="00024ACC" w:rsidRDefault="00024ACC" w:rsidP="00024ACC">
      <w:pPr>
        <w:numPr>
          <w:ilvl w:val="0"/>
          <w:numId w:val="25"/>
        </w:numPr>
        <w:spacing w:before="100" w:beforeAutospacing="1" w:after="100" w:afterAutospacing="1" w:line="240" w:lineRule="auto"/>
        <w:rPr>
          <w:ins w:id="155" w:author="Unknown"/>
        </w:rPr>
      </w:pPr>
      <w:ins w:id="156" w:author="Unknown">
        <w:r>
          <w:rPr>
            <w:rFonts w:ascii="Arial" w:hAnsi="Arial" w:cs="Arial"/>
          </w:rPr>
          <w:t>Menentukan kerangka karangan</w:t>
        </w:r>
      </w:ins>
    </w:p>
    <w:p w:rsidR="00024ACC" w:rsidRDefault="00024ACC" w:rsidP="00024ACC">
      <w:pPr>
        <w:spacing w:after="0"/>
        <w:rPr>
          <w:ins w:id="157" w:author="Unknown"/>
        </w:rPr>
      </w:pPr>
    </w:p>
    <w:p w:rsidR="00024ACC" w:rsidRDefault="00024ACC" w:rsidP="00024ACC">
      <w:pPr>
        <w:jc w:val="both"/>
        <w:rPr>
          <w:ins w:id="158" w:author="Unknown"/>
        </w:rPr>
      </w:pPr>
    </w:p>
    <w:p w:rsidR="00024ACC" w:rsidRDefault="00024ACC" w:rsidP="00024ACC">
      <w:pPr>
        <w:jc w:val="both"/>
        <w:rPr>
          <w:ins w:id="159" w:author="Unknown"/>
        </w:rPr>
      </w:pPr>
      <w:ins w:id="160" w:author="Unknown">
        <w:r>
          <w:rPr>
            <w:rFonts w:ascii="Arial" w:hAnsi="Arial" w:cs="Arial"/>
          </w:rPr>
          <w:t>Di bawah ini yang</w:t>
        </w:r>
        <w:proofErr w:type="gramStart"/>
        <w:r>
          <w:rPr>
            <w:rFonts w:ascii="Arial" w:hAnsi="Arial" w:cs="Arial"/>
          </w:rPr>
          <w:t>  merupakan</w:t>
        </w:r>
        <w:proofErr w:type="gramEnd"/>
        <w:r>
          <w:rPr>
            <w:rFonts w:ascii="Arial" w:hAnsi="Arial" w:cs="Arial"/>
          </w:rPr>
          <w:t xml:space="preserve"> pendeskripsian tentang pohon adalah..</w:t>
        </w:r>
      </w:ins>
    </w:p>
    <w:p w:rsidR="00024ACC" w:rsidRDefault="00024ACC" w:rsidP="00024ACC">
      <w:pPr>
        <w:numPr>
          <w:ilvl w:val="0"/>
          <w:numId w:val="26"/>
        </w:numPr>
        <w:spacing w:before="100" w:beforeAutospacing="1" w:after="100" w:afterAutospacing="1" w:line="240" w:lineRule="auto"/>
        <w:rPr>
          <w:ins w:id="161" w:author="Unknown"/>
        </w:rPr>
      </w:pPr>
      <w:ins w:id="162" w:author="Unknown">
        <w:r>
          <w:rPr>
            <w:rFonts w:ascii="Arial" w:hAnsi="Arial" w:cs="Arial"/>
          </w:rPr>
          <w:t>Gemuk, besar, dan tinggi</w:t>
        </w:r>
      </w:ins>
    </w:p>
    <w:p w:rsidR="00024ACC" w:rsidRDefault="00024ACC" w:rsidP="00024ACC">
      <w:pPr>
        <w:numPr>
          <w:ilvl w:val="0"/>
          <w:numId w:val="26"/>
        </w:numPr>
        <w:spacing w:before="100" w:beforeAutospacing="1" w:after="100" w:afterAutospacing="1" w:line="240" w:lineRule="auto"/>
        <w:rPr>
          <w:ins w:id="163" w:author="Unknown"/>
        </w:rPr>
      </w:pPr>
      <w:ins w:id="164" w:author="Unknown">
        <w:r>
          <w:rPr>
            <w:rFonts w:ascii="Arial" w:hAnsi="Arial" w:cs="Arial"/>
          </w:rPr>
          <w:t>Daging, ringan dan kurus</w:t>
        </w:r>
      </w:ins>
    </w:p>
    <w:p w:rsidR="00024ACC" w:rsidRDefault="00024ACC" w:rsidP="00024ACC">
      <w:pPr>
        <w:numPr>
          <w:ilvl w:val="0"/>
          <w:numId w:val="26"/>
        </w:numPr>
        <w:spacing w:before="100" w:beforeAutospacing="1" w:after="100" w:afterAutospacing="1" w:line="240" w:lineRule="auto"/>
        <w:rPr>
          <w:ins w:id="165" w:author="Unknown"/>
        </w:rPr>
      </w:pPr>
      <w:ins w:id="166" w:author="Unknown">
        <w:r>
          <w:rPr>
            <w:rFonts w:ascii="Arial" w:hAnsi="Arial" w:cs="Arial"/>
          </w:rPr>
          <w:t>Batang, kurus dan besar</w:t>
        </w:r>
      </w:ins>
    </w:p>
    <w:p w:rsidR="00024ACC" w:rsidRDefault="00024ACC" w:rsidP="00024ACC">
      <w:pPr>
        <w:numPr>
          <w:ilvl w:val="0"/>
          <w:numId w:val="26"/>
        </w:numPr>
        <w:spacing w:before="100" w:beforeAutospacing="1" w:after="100" w:afterAutospacing="1" w:line="240" w:lineRule="auto"/>
        <w:rPr>
          <w:ins w:id="167" w:author="Unknown"/>
        </w:rPr>
      </w:pPr>
      <w:ins w:id="168" w:author="Unknown">
        <w:r>
          <w:rPr>
            <w:rFonts w:ascii="Arial" w:hAnsi="Arial" w:cs="Arial"/>
            <w:b/>
            <w:bCs/>
          </w:rPr>
          <w:t>Daun, batang dan akar</w:t>
        </w:r>
      </w:ins>
    </w:p>
    <w:p w:rsidR="00024ACC" w:rsidRDefault="00024ACC" w:rsidP="00024ACC">
      <w:pPr>
        <w:spacing w:after="0"/>
        <w:rPr>
          <w:ins w:id="169" w:author="Unknown"/>
        </w:rPr>
      </w:pPr>
    </w:p>
    <w:p w:rsidR="00024ACC" w:rsidRDefault="00024ACC" w:rsidP="00024ACC">
      <w:pPr>
        <w:jc w:val="both"/>
        <w:rPr>
          <w:ins w:id="170" w:author="Unknown"/>
        </w:rPr>
      </w:pPr>
    </w:p>
    <w:p w:rsidR="00024ACC" w:rsidRDefault="00024ACC" w:rsidP="00024ACC">
      <w:pPr>
        <w:jc w:val="both"/>
        <w:rPr>
          <w:ins w:id="171" w:author="Unknown"/>
        </w:rPr>
      </w:pPr>
      <w:ins w:id="172" w:author="Unknown">
        <w:r>
          <w:rPr>
            <w:rFonts w:ascii="Arial" w:hAnsi="Arial" w:cs="Arial"/>
          </w:rPr>
          <w:t>Penggunaan prefiks atau awalan di- yang tepat adalah</w:t>
        </w:r>
        <w:proofErr w:type="gramStart"/>
        <w:r>
          <w:rPr>
            <w:rFonts w:ascii="Arial" w:hAnsi="Arial" w:cs="Arial"/>
          </w:rPr>
          <w:t>..</w:t>
        </w:r>
        <w:proofErr w:type="gramEnd"/>
      </w:ins>
    </w:p>
    <w:p w:rsidR="00024ACC" w:rsidRDefault="00024ACC" w:rsidP="00024ACC">
      <w:pPr>
        <w:numPr>
          <w:ilvl w:val="0"/>
          <w:numId w:val="27"/>
        </w:numPr>
        <w:spacing w:before="100" w:beforeAutospacing="1" w:after="100" w:afterAutospacing="1" w:line="240" w:lineRule="auto"/>
        <w:rPr>
          <w:ins w:id="173" w:author="Unknown"/>
        </w:rPr>
      </w:pPr>
      <w:ins w:id="174" w:author="Unknown">
        <w:r>
          <w:rPr>
            <w:rFonts w:ascii="Arial" w:hAnsi="Arial" w:cs="Arial"/>
          </w:rPr>
          <w:t>Di makan</w:t>
        </w:r>
      </w:ins>
    </w:p>
    <w:p w:rsidR="00024ACC" w:rsidRDefault="00024ACC" w:rsidP="00024ACC">
      <w:pPr>
        <w:numPr>
          <w:ilvl w:val="0"/>
          <w:numId w:val="27"/>
        </w:numPr>
        <w:spacing w:before="100" w:beforeAutospacing="1" w:after="100" w:afterAutospacing="1" w:line="240" w:lineRule="auto"/>
        <w:rPr>
          <w:ins w:id="175" w:author="Unknown"/>
        </w:rPr>
      </w:pPr>
      <w:ins w:id="176" w:author="Unknown">
        <w:r>
          <w:rPr>
            <w:rFonts w:ascii="Arial" w:hAnsi="Arial" w:cs="Arial"/>
          </w:rPr>
          <w:t>Disini</w:t>
        </w:r>
      </w:ins>
    </w:p>
    <w:p w:rsidR="00024ACC" w:rsidRDefault="00024ACC" w:rsidP="00024ACC">
      <w:pPr>
        <w:numPr>
          <w:ilvl w:val="0"/>
          <w:numId w:val="27"/>
        </w:numPr>
        <w:spacing w:before="100" w:beforeAutospacing="1" w:after="100" w:afterAutospacing="1" w:line="240" w:lineRule="auto"/>
        <w:rPr>
          <w:ins w:id="177" w:author="Unknown"/>
        </w:rPr>
      </w:pPr>
      <w:ins w:id="178" w:author="Unknown">
        <w:r>
          <w:rPr>
            <w:rFonts w:ascii="Arial" w:hAnsi="Arial" w:cs="Arial"/>
          </w:rPr>
          <w:lastRenderedPageBreak/>
          <w:t>Diupayakan</w:t>
        </w:r>
      </w:ins>
    </w:p>
    <w:p w:rsidR="00024ACC" w:rsidRDefault="00024ACC" w:rsidP="00024ACC">
      <w:pPr>
        <w:numPr>
          <w:ilvl w:val="0"/>
          <w:numId w:val="27"/>
        </w:numPr>
        <w:spacing w:before="100" w:beforeAutospacing="1" w:after="100" w:afterAutospacing="1" w:line="240" w:lineRule="auto"/>
        <w:rPr>
          <w:ins w:id="179" w:author="Unknown"/>
        </w:rPr>
      </w:pPr>
      <w:ins w:id="180" w:author="Unknown">
        <w:r>
          <w:rPr>
            <w:rFonts w:ascii="Arial" w:hAnsi="Arial" w:cs="Arial"/>
            <w:b/>
            <w:bCs/>
          </w:rPr>
          <w:t>Di kantor</w:t>
        </w:r>
      </w:ins>
    </w:p>
    <w:p w:rsidR="00024ACC" w:rsidRDefault="00024ACC" w:rsidP="00024ACC">
      <w:pPr>
        <w:spacing w:after="0"/>
        <w:rPr>
          <w:ins w:id="181" w:author="Unknown"/>
        </w:rPr>
      </w:pPr>
    </w:p>
    <w:p w:rsidR="00024ACC" w:rsidRDefault="00024ACC" w:rsidP="00024ACC">
      <w:pPr>
        <w:jc w:val="both"/>
        <w:rPr>
          <w:ins w:id="182" w:author="Unknown"/>
        </w:rPr>
      </w:pPr>
    </w:p>
    <w:p w:rsidR="00024ACC" w:rsidRDefault="00024ACC" w:rsidP="00024ACC">
      <w:pPr>
        <w:jc w:val="both"/>
        <w:rPr>
          <w:ins w:id="183" w:author="Unknown"/>
        </w:rPr>
      </w:pPr>
      <w:proofErr w:type="gramStart"/>
      <w:ins w:id="184" w:author="Unknown">
        <w:r>
          <w:rPr>
            <w:rFonts w:ascii="Arial" w:hAnsi="Arial" w:cs="Arial"/>
          </w:rPr>
          <w:t>Wanti merasa kedinginan setelah mandi.</w:t>
        </w:r>
        <w:proofErr w:type="gramEnd"/>
      </w:ins>
    </w:p>
    <w:p w:rsidR="00024ACC" w:rsidRDefault="00024ACC" w:rsidP="00024ACC">
      <w:pPr>
        <w:jc w:val="both"/>
        <w:rPr>
          <w:ins w:id="185" w:author="Unknown"/>
        </w:rPr>
      </w:pPr>
      <w:ins w:id="186" w:author="Unknown">
        <w:r>
          <w:rPr>
            <w:rFonts w:ascii="Arial" w:hAnsi="Arial" w:cs="Arial"/>
          </w:rPr>
          <w:t xml:space="preserve">Makna kata </w:t>
        </w:r>
        <w:r>
          <w:rPr>
            <w:rFonts w:ascii="Arial" w:hAnsi="Arial" w:cs="Arial"/>
            <w:i/>
            <w:iCs/>
          </w:rPr>
          <w:t xml:space="preserve">kedinginan </w:t>
        </w:r>
        <w:r>
          <w:rPr>
            <w:rFonts w:ascii="Arial" w:hAnsi="Arial" w:cs="Arial"/>
          </w:rPr>
          <w:t>adalah</w:t>
        </w:r>
        <w:proofErr w:type="gramStart"/>
        <w:r>
          <w:rPr>
            <w:rFonts w:ascii="Arial" w:hAnsi="Arial" w:cs="Arial"/>
          </w:rPr>
          <w:t>..</w:t>
        </w:r>
        <w:proofErr w:type="gramEnd"/>
      </w:ins>
    </w:p>
    <w:p w:rsidR="00024ACC" w:rsidRDefault="00024ACC" w:rsidP="00024ACC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187" w:author="Unknown"/>
        </w:rPr>
      </w:pPr>
      <w:ins w:id="188" w:author="Unknown">
        <w:r>
          <w:rPr>
            <w:rFonts w:ascii="Arial" w:hAnsi="Arial" w:cs="Arial"/>
          </w:rPr>
          <w:t>Menyatakan hampir</w:t>
        </w:r>
      </w:ins>
    </w:p>
    <w:p w:rsidR="00024ACC" w:rsidRDefault="00024ACC" w:rsidP="00024ACC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189" w:author="Unknown"/>
        </w:rPr>
      </w:pPr>
      <w:ins w:id="190" w:author="Unknown">
        <w:r>
          <w:rPr>
            <w:rFonts w:ascii="Arial" w:hAnsi="Arial" w:cs="Arial"/>
            <w:b/>
            <w:bCs/>
          </w:rPr>
          <w:t>Menyatakan keadaan</w:t>
        </w:r>
      </w:ins>
    </w:p>
    <w:p w:rsidR="00024ACC" w:rsidRDefault="00024ACC" w:rsidP="00024ACC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191" w:author="Unknown"/>
        </w:rPr>
      </w:pPr>
      <w:ins w:id="192" w:author="Unknown">
        <w:r>
          <w:rPr>
            <w:rFonts w:ascii="Arial" w:hAnsi="Arial" w:cs="Arial"/>
          </w:rPr>
          <w:t>Menyatakan akibat</w:t>
        </w:r>
      </w:ins>
    </w:p>
    <w:p w:rsidR="00024ACC" w:rsidRDefault="00024ACC" w:rsidP="00024ACC">
      <w:pPr>
        <w:numPr>
          <w:ilvl w:val="0"/>
          <w:numId w:val="28"/>
        </w:numPr>
        <w:spacing w:before="100" w:beforeAutospacing="1" w:after="100" w:afterAutospacing="1" w:line="240" w:lineRule="auto"/>
        <w:rPr>
          <w:ins w:id="193" w:author="Unknown"/>
        </w:rPr>
      </w:pPr>
      <w:ins w:id="194" w:author="Unknown">
        <w:r>
          <w:rPr>
            <w:rFonts w:ascii="Arial" w:hAnsi="Arial" w:cs="Arial"/>
          </w:rPr>
          <w:t>Menyatakan sebab</w:t>
        </w:r>
      </w:ins>
    </w:p>
    <w:p w:rsidR="00024ACC" w:rsidRDefault="00024ACC" w:rsidP="00024ACC">
      <w:pPr>
        <w:spacing w:after="0"/>
        <w:rPr>
          <w:ins w:id="195" w:author="Unknown"/>
        </w:rPr>
      </w:pPr>
    </w:p>
    <w:p w:rsidR="00024ACC" w:rsidRDefault="00024ACC" w:rsidP="00024ACC">
      <w:pPr>
        <w:jc w:val="both"/>
        <w:rPr>
          <w:ins w:id="196" w:author="Unknown"/>
        </w:rPr>
      </w:pPr>
    </w:p>
    <w:p w:rsidR="00024ACC" w:rsidRDefault="00024ACC" w:rsidP="00024ACC">
      <w:pPr>
        <w:jc w:val="both"/>
        <w:rPr>
          <w:ins w:id="197" w:author="Unknown"/>
        </w:rPr>
      </w:pPr>
      <w:ins w:id="198" w:author="Unknown">
        <w:r>
          <w:rPr>
            <w:rFonts w:ascii="Arial" w:hAnsi="Arial" w:cs="Arial"/>
          </w:rPr>
          <w:t>Cerita yang disusun dengan tujuan menyampaikan suatu hiburan atau pengalaman yang baik untuk para pembaca di sebut dengan cerita</w:t>
        </w:r>
      </w:ins>
    </w:p>
    <w:p w:rsidR="00024ACC" w:rsidRDefault="00024ACC" w:rsidP="00024ACC">
      <w:pPr>
        <w:numPr>
          <w:ilvl w:val="0"/>
          <w:numId w:val="29"/>
        </w:numPr>
        <w:spacing w:before="100" w:beforeAutospacing="1" w:after="100" w:afterAutospacing="1" w:line="240" w:lineRule="auto"/>
        <w:rPr>
          <w:ins w:id="199" w:author="Unknown"/>
        </w:rPr>
      </w:pPr>
      <w:ins w:id="200" w:author="Unknown">
        <w:r>
          <w:rPr>
            <w:rFonts w:ascii="Arial" w:hAnsi="Arial" w:cs="Arial"/>
          </w:rPr>
          <w:t>Deskripsi</w:t>
        </w:r>
      </w:ins>
    </w:p>
    <w:p w:rsidR="00024ACC" w:rsidRDefault="00024ACC" w:rsidP="00024ACC">
      <w:pPr>
        <w:numPr>
          <w:ilvl w:val="0"/>
          <w:numId w:val="29"/>
        </w:numPr>
        <w:spacing w:before="100" w:beforeAutospacing="1" w:after="100" w:afterAutospacing="1" w:line="240" w:lineRule="auto"/>
        <w:rPr>
          <w:ins w:id="201" w:author="Unknown"/>
        </w:rPr>
      </w:pPr>
      <w:ins w:id="202" w:author="Unknown">
        <w:r>
          <w:rPr>
            <w:rFonts w:ascii="Arial" w:hAnsi="Arial" w:cs="Arial"/>
          </w:rPr>
          <w:t>Argumentasi</w:t>
        </w:r>
      </w:ins>
    </w:p>
    <w:p w:rsidR="00024ACC" w:rsidRDefault="00024ACC" w:rsidP="00024ACC">
      <w:pPr>
        <w:numPr>
          <w:ilvl w:val="0"/>
          <w:numId w:val="29"/>
        </w:numPr>
        <w:spacing w:before="100" w:beforeAutospacing="1" w:after="100" w:afterAutospacing="1" w:line="240" w:lineRule="auto"/>
        <w:rPr>
          <w:ins w:id="203" w:author="Unknown"/>
        </w:rPr>
      </w:pPr>
      <w:ins w:id="204" w:author="Unknown">
        <w:r>
          <w:rPr>
            <w:rFonts w:ascii="Arial" w:hAnsi="Arial" w:cs="Arial"/>
            <w:b/>
            <w:bCs/>
          </w:rPr>
          <w:t>Teks fantasi</w:t>
        </w:r>
      </w:ins>
    </w:p>
    <w:p w:rsidR="00024ACC" w:rsidRDefault="00024ACC" w:rsidP="00024ACC">
      <w:pPr>
        <w:numPr>
          <w:ilvl w:val="0"/>
          <w:numId w:val="29"/>
        </w:numPr>
        <w:spacing w:before="100" w:beforeAutospacing="1" w:after="100" w:afterAutospacing="1" w:line="240" w:lineRule="auto"/>
        <w:rPr>
          <w:ins w:id="205" w:author="Unknown"/>
        </w:rPr>
      </w:pPr>
      <w:ins w:id="206" w:author="Unknown">
        <w:r>
          <w:rPr>
            <w:rFonts w:ascii="Arial" w:hAnsi="Arial" w:cs="Arial"/>
          </w:rPr>
          <w:t>Eksposisi</w:t>
        </w:r>
      </w:ins>
    </w:p>
    <w:p w:rsidR="00024ACC" w:rsidRDefault="00024ACC" w:rsidP="00024ACC">
      <w:pPr>
        <w:pStyle w:val="Heading4"/>
        <w:rPr>
          <w:ins w:id="207" w:author="Unknown"/>
        </w:rPr>
      </w:pPr>
    </w:p>
    <w:p w:rsidR="00024ACC" w:rsidRPr="00024ACC" w:rsidRDefault="00024ACC" w:rsidP="00024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CC">
        <w:rPr>
          <w:rFonts w:ascii="Times New Roman" w:eastAsia="Times New Roman" w:hAnsi="Times New Roman" w:cs="Times New Roman"/>
          <w:sz w:val="24"/>
          <w:szCs w:val="24"/>
        </w:rPr>
        <w:t>3. Penulisan kalimat langsung yang tepat adalah ….</w:t>
      </w:r>
      <w:r w:rsidRPr="00024ACC">
        <w:rPr>
          <w:rFonts w:ascii="Times New Roman" w:eastAsia="Times New Roman" w:hAnsi="Times New Roman" w:cs="Times New Roman"/>
          <w:sz w:val="24"/>
          <w:szCs w:val="24"/>
        </w:rPr>
        <w:br/>
        <w:t>a. Dengan gugup Cinderella berkata, “saya ingin pergi pergi ke pesta, tapi mereka meninggalkan aku di sana”.</w:t>
      </w:r>
      <w:r w:rsidRPr="00024ACC">
        <w:rPr>
          <w:rFonts w:ascii="Times New Roman" w:eastAsia="Times New Roman" w:hAnsi="Times New Roman" w:cs="Times New Roman"/>
          <w:sz w:val="24"/>
          <w:szCs w:val="24"/>
        </w:rPr>
        <w:br/>
        <w:t xml:space="preserve">b. “Mengapa engkau menangis, Cinderella”, sebuah suara lembut </w:t>
      </w:r>
      <w:proofErr w:type="gramStart"/>
      <w:r w:rsidRPr="00024ACC">
        <w:rPr>
          <w:rFonts w:ascii="Times New Roman" w:eastAsia="Times New Roman" w:hAnsi="Times New Roman" w:cs="Times New Roman"/>
          <w:sz w:val="24"/>
          <w:szCs w:val="24"/>
        </w:rPr>
        <w:t>berbisik .</w:t>
      </w:r>
      <w:proofErr w:type="gramEnd"/>
    </w:p>
    <w:p w:rsidR="00024ACC" w:rsidRPr="00024ACC" w:rsidRDefault="00024ACC" w:rsidP="00024ACC">
      <w:pPr>
        <w:spacing w:after="0" w:line="240" w:lineRule="auto"/>
        <w:rPr>
          <w:ins w:id="208" w:author="Unknown"/>
          <w:rFonts w:ascii="Times New Roman" w:eastAsia="Times New Roman" w:hAnsi="Times New Roman" w:cs="Times New Roman"/>
          <w:sz w:val="24"/>
          <w:szCs w:val="24"/>
        </w:rPr>
      </w:pPr>
      <w:ins w:id="209" w:author="Unknown"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c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. Ibu Peri berkata, “Pergilah Cinderella, tapi kamu harus pulang sebelum tengah malam”.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d. Sekarang saatnya kamu harus pergi Cinderella, “Bisik ibu peri”.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4. Pada suatu masa ada seekor kucing yang sangat awas dan sigap. Tikus-tikus takut memperlihatkan dirinya karena takut dimangsa oleh sang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kucing,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sehingga sang kucing harus mencari akal untuk menangkap mereka.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Suatu hari sang kucing naik ke atas rak.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menggantungkan diri dengan satu kakinya pada tali, dengan kepala menghadap ke bawah, seolah-olah telah mati. Saat tikus-tikus melihat posisi kucing seperti itu, mereka menyangka bahwa sang kucing telah melakukan kesalahan. Dengan hati-hati para tikus mengeluarkan kepalanya dari sarang dan mengendus-endus ke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sana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ke mari.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Karena tidak terjadi apa-apa, mereka melompat ke luar dari sarang seraya menari-nari untuk merayakan kebebasan mereka.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Saat itulah sang kucing tiba-tiba melepaskan tali pegangan pada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tali,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dan sebelum tikus-tikus itu tersadar sang kucing telah menangkap tiga ekor tikus.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Bagian yang menceritakan kecerdasan tokoh kucing pada kutipan cerita tersebut adalah ….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a. Tokoh kucing mengendus-endus ingin memangsa tikus yang berkeliaran mencari makan.</w:t>
        </w:r>
      </w:ins>
    </w:p>
    <w:p w:rsidR="00024ACC" w:rsidRPr="009E1D9C" w:rsidRDefault="00024ACC" w:rsidP="00024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210" w:author="Unknown"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b. Kucing dengan lincah dapat dapat menerkam tikus-tikus yang suka berkeliaran mencari tikus-tikus.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c. Kucing selalu siap siaga dengan cakarnya menerkam tikus-tikus yang berkeliaran mencari makan.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d. Kucing menggantungkan dirinya dengan satu kaki pada tali, dengan kepala ke bawah seolah olah dia telah mati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5. Penggunaan ejaan yang tepat terdapat pada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kalimat ..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a. Sang nenek berkata, “kamu hanya boleh membuka kalau sudah tiba di rumah”.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b. Setibanya di tepi pantai bawang putih mencari-cari suara ajaib itu.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c. Sekarang saatnya Bawang Putih harus pergi.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d. Bawang merah sangat terkejut melihat isi labu itu.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6. Cermati ilustrasi berikut!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1) Tikus lapar menemukan keranjang yang penuh jagung.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2) Tikus masuk ke dalam keranjang melalui celah sempit.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3) Tikus makan jagung dengan sangat rakus hingga perutnya tiga kali lebih besar.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4) Tikus tidak dapat keluar dari keranjang dan mengerang-erang minta tolong.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>5) Seekor musang lewat dan mengetahui kejadian yang menimpa tikus.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6) Musang menyatakan jika tikus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keluar harus menunggu badannya kempes seperti semula.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ins w:id="211" w:author="Unknown"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Buatlah cerita fantasi berdasarkan ilustrasi tersebut …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 xml:space="preserve">a. Seekor tikus lapar menemukan sebuah keranjang yang penuh jagung. </w:t>
        </w:r>
        <w:proofErr w:type="gramStart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 xml:space="preserve"> masuk ke dalam keranjang melalui celah sempit. </w:t>
        </w:r>
        <w:proofErr w:type="gramStart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Jagung itu dimakannya dengan rakus sampai perutnya tiga kali lipat besarnya.</w:t>
        </w:r>
        <w:proofErr w:type="gramEnd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Tikus itu tidak dapat keluar dari keranjang jagung.</w:t>
        </w:r>
        <w:proofErr w:type="gramEnd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 xml:space="preserve"> mengerang-ngerang minta tolong ke luar. </w:t>
        </w:r>
        <w:proofErr w:type="gramStart"/>
        <w:r w:rsidRPr="00024ACC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Muncullah musang dan mengatakan pada tikus, jika mau keluar harus menunggu sampai perutnya kempes seperti semula.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b. Seekor tikus rakus menemukan sekeranjang jagung.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melahap jagung hingga puas dan kekenyangan.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Akibatnya perutnya berubah menjadi tiga kali lipat.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tidak bias keluar karena celah dalam keranjang terlalu sempit.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Tidak lama kemudian musang lewat.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merasa iba melihat kejadian itu. Kemudian, musang menolong tikus yang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malang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itu.</w:t>
        </w:r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c. Ada sekeranjang jagung di suatu tempat.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Seekor tikus sangat gembira karena mendapatkan banyak makanan.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ingin segera makan jagung itu.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Akan tetapi celah keranjang itu sempit.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Tikus dengan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susah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payah berusaha masuk dalam keranjang.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kekenyangan menyantap jagung itu.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Tiba-tiba musang dating dan melihat tikus dengan rakus makan jagung itu.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d. Ada sekeranjang jagung makanan kesukaan tikus.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Tikus telah memakannya dengan rakus.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Perut tikus menjadi tiga kali lipat besarnya.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Ia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meminta tolong kepada musang yang sedang lewat.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Musang segera menolong sahabatnya itu.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Jagung itu masih tersisa banyak.</w:t>
        </w:r>
        <w:proofErr w:type="gramEnd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024ACC">
          <w:rPr>
            <w:rFonts w:ascii="Times New Roman" w:eastAsia="Times New Roman" w:hAnsi="Times New Roman" w:cs="Times New Roman"/>
            <w:sz w:val="24"/>
            <w:szCs w:val="24"/>
          </w:rPr>
          <w:t>Musang lalu memakan jagung itu hingga kenyang.</w:t>
        </w:r>
      </w:ins>
      <w:proofErr w:type="gramEnd"/>
    </w:p>
    <w:p w:rsidR="009E1D9C" w:rsidRPr="009E1D9C" w:rsidRDefault="009E1D9C" w:rsidP="009E1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D9C" w:rsidRDefault="009E1D9C" w:rsidP="009E1D9C">
      <w:pPr>
        <w:pStyle w:val="NormalWeb"/>
      </w:pPr>
    </w:p>
    <w:p w:rsidR="009E1D9C" w:rsidRDefault="00024ACC" w:rsidP="009E1D9C">
      <w:pPr>
        <w:spacing w:line="480" w:lineRule="auto"/>
      </w:pPr>
      <w:r>
        <w:t>8. Berikut ini yang tidak termasuk ciri umum teks cerita fantasi, yaitu...</w:t>
      </w:r>
      <w:r>
        <w:br/>
      </w:r>
      <w:r>
        <w:rPr>
          <w:color w:val="FF0000"/>
        </w:rPr>
        <w:t>a. Bersifat nyata dalam kehidupan sehari-hari</w:t>
      </w:r>
      <w:r>
        <w:br/>
        <w:t>b. Ide cerita dari khayalan/ imajinasi penulis</w:t>
      </w:r>
      <w:r>
        <w:br/>
        <w:t>c. Menggunakan berbagai latar (lintas ruang dan waktu)</w:t>
      </w:r>
      <w:r>
        <w:br/>
        <w:t>d. Ada keajaiban/keanehan/kemisteriusan</w:t>
      </w:r>
      <w:r>
        <w:br/>
      </w:r>
      <w:r>
        <w:br/>
        <w:t xml:space="preserve">9. Bacalah penggalan cerita fantasi </w:t>
      </w:r>
      <w:proofErr w:type="gramStart"/>
      <w:r>
        <w:t>berikut !</w:t>
      </w:r>
      <w:proofErr w:type="gramEnd"/>
      <w:r>
        <w:br/>
        <w:t xml:space="preserve">“Bersama kedua sahabat barunya, harry mengalami petualangan yang sangat mendebarkan. Mulai dari menghadapi Troll, menyelamatkan naga milik Hagrid, dan petualangan-petualangan tengah malam lainnya. Bertiga mereka menempuh bahaya, melewati anjing raksasa berkepala tiga, tanaman jerat setan, kunci-kunci terbang, troll, logika </w:t>
      </w:r>
      <w:proofErr w:type="gramStart"/>
      <w:r>
        <w:t>api</w:t>
      </w:r>
      <w:proofErr w:type="gramEnd"/>
      <w:r>
        <w:t>, dan cermin Tarsah. Sehingga yang tersisa di akhir hanyalah harry yang langsung berhadapan dengan Voldemort dan abdi setianya”.</w:t>
      </w:r>
      <w:r>
        <w:br/>
      </w:r>
      <w:r>
        <w:br/>
        <w:t>Berdasarkan kesesuaiannya dalam kehidupan nyata penggalan cerita fantasi di atas termasuk</w:t>
      </w:r>
      <w:proofErr w:type="gramStart"/>
      <w:r>
        <w:t>..</w:t>
      </w:r>
      <w:proofErr w:type="gramEnd"/>
      <w:r>
        <w:br/>
        <w:t>a. Fantasi irisan</w:t>
      </w:r>
      <w:r>
        <w:br/>
        <w:t>b. Fantasi lintas waktu</w:t>
      </w:r>
      <w:r>
        <w:br/>
        <w:t>c. Fantasi waktu sezaman</w:t>
      </w:r>
      <w:r>
        <w:br/>
      </w:r>
      <w:r>
        <w:rPr>
          <w:color w:val="FF0000"/>
        </w:rPr>
        <w:t>d. Fantasi total</w:t>
      </w:r>
      <w:r>
        <w:br/>
      </w:r>
      <w:r>
        <w:br/>
        <w:t>Penggalan cerita fantasi berikut untuk no.10-11!</w:t>
      </w:r>
      <w:r>
        <w:br/>
      </w:r>
      <w:proofErr w:type="gramStart"/>
      <w:r>
        <w:t>Harry Potter tinggal bersama Mr. &amp; Mrs. Dursley dan sepupunya Dudley Dursley di Privet Drive.</w:t>
      </w:r>
      <w:proofErr w:type="gramEnd"/>
      <w:r>
        <w:t xml:space="preserve"> </w:t>
      </w:r>
      <w:proofErr w:type="gramStart"/>
      <w:r>
        <w:t>Hidupnya selama hampir 11 tahun dijalani dengan sangat mengenaskan.</w:t>
      </w:r>
      <w:proofErr w:type="gramEnd"/>
      <w:r>
        <w:t xml:space="preserve"> Dimana paman, bibi, dan sepupunya </w:t>
      </w:r>
      <w:proofErr w:type="gramStart"/>
      <w:r>
        <w:t>sama</w:t>
      </w:r>
      <w:proofErr w:type="gramEnd"/>
      <w:r>
        <w:t xml:space="preserve"> sekali tidak menyukai keberadaannya di keluarga mereka. </w:t>
      </w:r>
      <w:proofErr w:type="gramStart"/>
      <w:r>
        <w:t xml:space="preserve">Namun, sebuah surat atau </w:t>
      </w:r>
      <w:r>
        <w:lastRenderedPageBreak/>
        <w:t>tepatnya ratusan surat yang dikirimkan kepadanya tepat menjelang ultahnya yang kesebelas, telah membuat hidupnya berubah.”</w:t>
      </w:r>
      <w:proofErr w:type="gramEnd"/>
      <w:r>
        <w:br/>
      </w:r>
      <w:r>
        <w:br/>
        <w:t>10. Kalimat yang menunjukkan ciri teks cerita fantasi di atas adalah...</w:t>
      </w:r>
      <w:r>
        <w:br/>
      </w:r>
      <w:r>
        <w:rPr>
          <w:color w:val="FF0000"/>
        </w:rPr>
        <w:t>a. 4</w:t>
      </w:r>
      <w:r>
        <w:br/>
        <w:t>b. 3</w:t>
      </w:r>
      <w:r>
        <w:br/>
        <w:t>c. 2</w:t>
      </w:r>
      <w:r>
        <w:br/>
        <w:t>d. 1</w:t>
      </w:r>
    </w:p>
    <w:p w:rsidR="00B65666" w:rsidRPr="00B65666" w:rsidRDefault="00B65666" w:rsidP="00B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>16. Bacalah paragraf berikut dengan saksama!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Beberapa cerpen karangan Seno Gumira Ajidarma menggunakan pola dongeng.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Pola dongeng tampak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jelas pada peristiwa yang muncul, berkisar pada hal-hal yang bersifat khayal atau luar biasa.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Penanda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 xml:space="preserve">lainnya adalah pada awal cerpen selalu ditandai oleh seorang tokoh yang meminta tokoh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bercerita kepadanya tentang tema tertentu, kemudian juru cerita mulai mendongeng sesuai dengan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tema yang diminta. Cerpen pun selalu diawali dengan kalimat pembuka yang mirip awal dongeng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untuk anak-anak, misalnya “Pada suatu hari ….”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Ide pokok paragraf tersebut adalah ….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r w:rsidRPr="00B65666">
        <w:rPr>
          <w:rFonts w:ascii="Times New Roman" w:eastAsia="Times New Roman" w:hAnsi="Times New Roman" w:cs="Times New Roman"/>
          <w:color w:val="FF0000"/>
          <w:sz w:val="24"/>
          <w:szCs w:val="24"/>
        </w:rPr>
        <w:t>A. terletak pada kalimat 1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B. terletak pada kalimat 2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C. terletak pada kalimat 3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D. terletak pada kalimat 4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E. tidak memiliki ide pokok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17. Bacalah paragraf berikut dengan saksama!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 xml:space="preserve">Cara pengolahan minyak bekas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dengan cara pengolahan minyak mentah.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Penyaringan minyak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bekas memisahkan kotoran-kotoran, destilasi menghilangkan air, sedang asam belerang membuang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sisa kotoran.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Proses ini dilakukan untuk mengembalikan warna minyak, sedang destilasi ulang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 xml:space="preserve">membuat minyak seperti minyak baru.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Hasilnya tidak berbeda sifatnya dengan minyak murni.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Bahkan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 xml:space="preserve">para pengolah mengatakan bahwa minyak yang sudah digodok dalam motor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lebih stabil kalau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r w:rsidRPr="00B65666">
        <w:rPr>
          <w:rFonts w:ascii="Times New Roman" w:eastAsia="Times New Roman" w:hAnsi="Times New Roman" w:cs="Times New Roman"/>
          <w:sz w:val="24"/>
          <w:szCs w:val="24"/>
        </w:rPr>
        <w:lastRenderedPageBreak/>
        <w:t>panas.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Pikiran utama di dalam paragraf di atas adalah ...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 xml:space="preserve">A. Minyak yang sudah digodok dalam motor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lebih stabil kalau panas.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B. Belerang membuang sisa kotoran pada minyak.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 xml:space="preserve">C. Minyak bekas jika disaring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dengan minyak murni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D. Destilasi ulang membuat minyak bekas sama dengan minyak murni.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65666">
        <w:rPr>
          <w:rFonts w:ascii="Times New Roman" w:eastAsia="Times New Roman" w:hAnsi="Times New Roman" w:cs="Times New Roman"/>
          <w:color w:val="FF0000"/>
          <w:sz w:val="24"/>
          <w:szCs w:val="24"/>
        </w:rPr>
        <w:t>E. Persamaan cara</w:t>
      </w:r>
      <w:proofErr w:type="gramEnd"/>
      <w:r w:rsidRPr="00B656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pengolahan minyak bekas dan minyak mentah.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18. Bacalah paragraf berikut dengan saksama!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Membaca merupakan kunci keberhasilan masyarakat dalam menguasai ilmu pengetahuan dan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teknologi.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Minat baca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tumbuh dan berkembang melalui kebiasaan membaca yang dibentuk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dalam lingkungan sekolah atau pun lingkungan masyarakat dan keluarga. Ketika Human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Development Index (HDI) Indonesia berada pada peringkat 102 dari 162 negara urutan nomor 111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 xml:space="preserve">dari 175 negara pada tahun 2004, tentu tidak dapat dilepaskan dari rendahnya mutu SDM.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meningkatkan mutu SDM, tentu penggairahan minat baca perlu digencarkan.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Minat baca mesti</w:t>
      </w:r>
      <w:r w:rsidRPr="00B65666">
        <w:rPr>
          <w:rFonts w:ascii="Times New Roman" w:eastAsia="Times New Roman" w:hAnsi="Times New Roman" w:cs="Times New Roman"/>
          <w:sz w:val="24"/>
          <w:szCs w:val="24"/>
        </w:rPr>
        <w:br/>
        <w:t>ditumbuhkembangkan mulai sejak dini.</w:t>
      </w:r>
      <w:proofErr w:type="gramEnd"/>
    </w:p>
    <w:p w:rsidR="00B65666" w:rsidRPr="00B65666" w:rsidRDefault="00B65666" w:rsidP="00B65666">
      <w:pPr>
        <w:spacing w:after="0" w:line="240" w:lineRule="auto"/>
        <w:rPr>
          <w:ins w:id="212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13" w:author="Unknown">
        <w:r w:rsidRPr="00B65666">
          <w:rPr>
            <w:rFonts w:ascii="Times New Roman" w:eastAsia="Times New Roman" w:hAnsi="Times New Roman" w:cs="Times New Roman"/>
            <w:sz w:val="24"/>
            <w:szCs w:val="24"/>
          </w:rPr>
          <w:t>Simpulan dari paragraf di atas adalah …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65666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A. Minat baca masyarakat Indonesia masih kurang.</w:t>
        </w:r>
        <w:proofErr w:type="gramEnd"/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B. Membaca dapat meningkatkan mutu SDM Indonesia.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C. Minat baca dimulai dari lingkungan keluarga.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D. Membaca merupakan kunci keberhasilan masyarakat dalam menguasai ilmu pengetahuan dan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teknologi.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E. Minat baca perlu ditumbuhkankembangkan sejak dini.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19. Bacalah paragraf berikut dengan saksama!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Publikasi ilmiah-populer jelas bukan ditujukan untuk kalangan pembaca yang perlu tahu secara detail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tentang segala hal yang berkenaan dengan topik yang dibahas. </w:t>
        </w:r>
        <w:proofErr w:type="gramStart"/>
        <w:r w:rsidRPr="00B65666">
          <w:rPr>
            <w:rFonts w:ascii="Times New Roman" w:eastAsia="Times New Roman" w:hAnsi="Times New Roman" w:cs="Times New Roman"/>
            <w:sz w:val="24"/>
            <w:szCs w:val="24"/>
          </w:rPr>
          <w:t>Para pembaca diasumsikan sebagai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orang-orang yang merasa perlu untuk memuaskan keingintahuannya atau hanya sekadar ingin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mendapatkan pengetahuan atau pemahaman baru terhadap suatu hal.</w:t>
        </w:r>
        <w:proofErr w:type="gramEnd"/>
        <w:r w:rsidRPr="00B6566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gramStart"/>
        <w:r w:rsidRPr="00B65666">
          <w:rPr>
            <w:rFonts w:ascii="Times New Roman" w:eastAsia="Times New Roman" w:hAnsi="Times New Roman" w:cs="Times New Roman"/>
            <w:sz w:val="24"/>
            <w:szCs w:val="24"/>
          </w:rPr>
          <w:t>Pembaca jenis ini jelas bukan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ilmuwan yang memerlukan setumpuk data untuk memperkuat analisis terhadap suatu topik.</w:t>
        </w:r>
        <w:proofErr w:type="gramEnd"/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proofErr w:type="gramStart"/>
        <w:r w:rsidRPr="00B65666">
          <w:rPr>
            <w:rFonts w:ascii="Times New Roman" w:eastAsia="Times New Roman" w:hAnsi="Times New Roman" w:cs="Times New Roman"/>
            <w:sz w:val="24"/>
            <w:szCs w:val="24"/>
          </w:rPr>
          <w:t>Dari paragraf di atas dapat disimpulkan …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A. Tulisan ilmiah dan ilmiah-populer itu berbeda.</w:t>
        </w:r>
        <w:proofErr w:type="gramEnd"/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B. Pembaca tulisan ilmiah-populer bukan ilmuwan.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C. Pembaca tulisan ilmiah-populer hanya sekadar untuk mendapatkan pengetahuan baru.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65666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D. Tulisan ilmiah-populer tidak perlu menyajikan data secara detail.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E. Pembaca tulisan ilmiah-populer diasumsikan sebagai orang-orang perlu memuaskan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keingintahuannya.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20. Berikut ini merupakan topik yang tepat untuk menulis paragraf narasi yaitu . . . .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A. Perjalanan Bank Bukopin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B. Keindahan Pantai Pangandaran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65666">
          <w:rPr>
            <w:rFonts w:ascii="Times New Roman" w:eastAsia="Times New Roman" w:hAnsi="Times New Roman" w:cs="Times New Roman"/>
            <w:color w:val="FF0000"/>
            <w:sz w:val="24"/>
            <w:szCs w:val="24"/>
            <w:highlight w:val="yellow"/>
          </w:rPr>
          <w:t>C. Pengalamanku di Masa Kecil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D. Menabung untuk Masa Depan</w:t>
        </w:r>
        <w:r w:rsidRPr="00B65666">
          <w:rPr>
            <w:rFonts w:ascii="Times New Roman" w:eastAsia="Times New Roman" w:hAnsi="Times New Roman" w:cs="Times New Roman"/>
            <w:sz w:val="24"/>
            <w:szCs w:val="24"/>
          </w:rPr>
          <w:br/>
          <w:t>E. Dampak Kebiasaan Merokok</w:t>
        </w:r>
      </w:ins>
    </w:p>
    <w:p w:rsidR="00B65666" w:rsidRDefault="00B65666" w:rsidP="009E1D9C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>1. Hal yang harus diperhatikan supaya teks prosedur dapat dipahami pembaca adalah....</w:t>
      </w: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A. Terdapat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penulis teks prosedur</w:t>
      </w: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B. Terdapat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tempat penulisan teks prosedur</w:t>
      </w: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  <w:highlight w:val="yellow"/>
        </w:rPr>
        <w:t>C. Terdapat informasi dan petunjuk yang jelas dan tidak berbeli-belit</w:t>
      </w: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>D. Terdapat waktu penulisan teks prosedur</w:t>
      </w:r>
    </w:p>
    <w:p w:rsidR="00B65666" w:rsidRDefault="00B65666" w:rsidP="00B65666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>2. Syarat sebuah judul teks prosedur, yaitu....</w:t>
      </w: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  <w:highlight w:val="yellow"/>
        </w:rPr>
        <w:t>A. terbaca jelas, spesifik, dan sesuai dengan isi yang terdapat di dalam teks prosedur</w:t>
      </w: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>B. terlihat sederhana</w:t>
      </w: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C. terlihat </w:t>
      </w:r>
      <w:proofErr w:type="gramStart"/>
      <w:r w:rsidRPr="00B6566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gramEnd"/>
      <w:r w:rsidRPr="00B65666">
        <w:rPr>
          <w:rFonts w:ascii="Times New Roman" w:eastAsia="Times New Roman" w:hAnsi="Times New Roman" w:cs="Times New Roman"/>
          <w:sz w:val="24"/>
          <w:szCs w:val="24"/>
        </w:rPr>
        <w:t xml:space="preserve"> seperti judul teks lainnya</w:t>
      </w:r>
    </w:p>
    <w:p w:rsidR="00B65666" w:rsidRPr="00B65666" w:rsidRDefault="00B65666" w:rsidP="00B656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66">
        <w:rPr>
          <w:rFonts w:ascii="Times New Roman" w:eastAsia="Times New Roman" w:hAnsi="Times New Roman" w:cs="Times New Roman"/>
          <w:sz w:val="24"/>
          <w:szCs w:val="24"/>
        </w:rPr>
        <w:t>D. terlihat berbeda dari judul teks lain</w:t>
      </w:r>
    </w:p>
    <w:p w:rsidR="00B65666" w:rsidRDefault="00B65666" w:rsidP="009E1D9C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</w:p>
    <w:p w:rsidR="00B65666" w:rsidRDefault="00B65666" w:rsidP="009E1D9C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bookmarkStart w:id="214" w:name="_GoBack"/>
      <w:bookmarkEnd w:id="214"/>
    </w:p>
    <w:sectPr w:rsidR="00B6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659"/>
    <w:multiLevelType w:val="multilevel"/>
    <w:tmpl w:val="7E4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97157"/>
    <w:multiLevelType w:val="multilevel"/>
    <w:tmpl w:val="EC70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97A67"/>
    <w:multiLevelType w:val="multilevel"/>
    <w:tmpl w:val="078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646621"/>
    <w:multiLevelType w:val="multilevel"/>
    <w:tmpl w:val="8F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C3157"/>
    <w:multiLevelType w:val="multilevel"/>
    <w:tmpl w:val="35FA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B41A2A"/>
    <w:multiLevelType w:val="hybridMultilevel"/>
    <w:tmpl w:val="D9645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B9102B"/>
    <w:multiLevelType w:val="multilevel"/>
    <w:tmpl w:val="E71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0699D"/>
    <w:multiLevelType w:val="multilevel"/>
    <w:tmpl w:val="F3B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8B4AE8"/>
    <w:multiLevelType w:val="multilevel"/>
    <w:tmpl w:val="C52E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AB69F8"/>
    <w:multiLevelType w:val="multilevel"/>
    <w:tmpl w:val="5F5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783F1F"/>
    <w:multiLevelType w:val="hybridMultilevel"/>
    <w:tmpl w:val="D996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997DDF"/>
    <w:multiLevelType w:val="multilevel"/>
    <w:tmpl w:val="33F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D32265"/>
    <w:multiLevelType w:val="multilevel"/>
    <w:tmpl w:val="6EC8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5073D4"/>
    <w:multiLevelType w:val="multilevel"/>
    <w:tmpl w:val="D454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4E613C"/>
    <w:multiLevelType w:val="multilevel"/>
    <w:tmpl w:val="1C8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BF16FB"/>
    <w:multiLevelType w:val="multilevel"/>
    <w:tmpl w:val="AF98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FF18A4"/>
    <w:multiLevelType w:val="multilevel"/>
    <w:tmpl w:val="EAE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2C364E"/>
    <w:multiLevelType w:val="multilevel"/>
    <w:tmpl w:val="1E4C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3A58AA"/>
    <w:multiLevelType w:val="multilevel"/>
    <w:tmpl w:val="7D3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D61B28"/>
    <w:multiLevelType w:val="multilevel"/>
    <w:tmpl w:val="F6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C72698"/>
    <w:multiLevelType w:val="multilevel"/>
    <w:tmpl w:val="7A12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AB0663"/>
    <w:multiLevelType w:val="multilevel"/>
    <w:tmpl w:val="426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D2117A"/>
    <w:multiLevelType w:val="multilevel"/>
    <w:tmpl w:val="37C6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E7C15"/>
    <w:multiLevelType w:val="multilevel"/>
    <w:tmpl w:val="0DD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1D4390"/>
    <w:multiLevelType w:val="multilevel"/>
    <w:tmpl w:val="5C1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F91526"/>
    <w:multiLevelType w:val="multilevel"/>
    <w:tmpl w:val="074C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9D6083"/>
    <w:multiLevelType w:val="multilevel"/>
    <w:tmpl w:val="9D3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C37C67"/>
    <w:multiLevelType w:val="multilevel"/>
    <w:tmpl w:val="8008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51237C"/>
    <w:multiLevelType w:val="multilevel"/>
    <w:tmpl w:val="2A2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4"/>
  </w:num>
  <w:num w:numId="5">
    <w:abstractNumId w:val="22"/>
  </w:num>
  <w:num w:numId="6">
    <w:abstractNumId w:val="17"/>
  </w:num>
  <w:num w:numId="7">
    <w:abstractNumId w:val="6"/>
  </w:num>
  <w:num w:numId="8">
    <w:abstractNumId w:val="3"/>
  </w:num>
  <w:num w:numId="9">
    <w:abstractNumId w:val="27"/>
  </w:num>
  <w:num w:numId="10">
    <w:abstractNumId w:val="19"/>
  </w:num>
  <w:num w:numId="11">
    <w:abstractNumId w:val="4"/>
  </w:num>
  <w:num w:numId="12">
    <w:abstractNumId w:val="13"/>
  </w:num>
  <w:num w:numId="13">
    <w:abstractNumId w:val="23"/>
  </w:num>
  <w:num w:numId="14">
    <w:abstractNumId w:val="25"/>
  </w:num>
  <w:num w:numId="15">
    <w:abstractNumId w:val="1"/>
  </w:num>
  <w:num w:numId="16">
    <w:abstractNumId w:val="2"/>
  </w:num>
  <w:num w:numId="17">
    <w:abstractNumId w:val="14"/>
  </w:num>
  <w:num w:numId="18">
    <w:abstractNumId w:val="0"/>
  </w:num>
  <w:num w:numId="19">
    <w:abstractNumId w:val="20"/>
  </w:num>
  <w:num w:numId="20">
    <w:abstractNumId w:val="16"/>
  </w:num>
  <w:num w:numId="21">
    <w:abstractNumId w:val="7"/>
  </w:num>
  <w:num w:numId="22">
    <w:abstractNumId w:val="28"/>
  </w:num>
  <w:num w:numId="23">
    <w:abstractNumId w:val="18"/>
  </w:num>
  <w:num w:numId="24">
    <w:abstractNumId w:val="26"/>
  </w:num>
  <w:num w:numId="25">
    <w:abstractNumId w:val="11"/>
  </w:num>
  <w:num w:numId="26">
    <w:abstractNumId w:val="8"/>
  </w:num>
  <w:num w:numId="27">
    <w:abstractNumId w:val="15"/>
  </w:num>
  <w:num w:numId="28">
    <w:abstractNumId w:val="2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B1"/>
    <w:rsid w:val="00024ACC"/>
    <w:rsid w:val="0007154F"/>
    <w:rsid w:val="008304B1"/>
    <w:rsid w:val="009E1D9C"/>
    <w:rsid w:val="00B65666"/>
    <w:rsid w:val="00C4057B"/>
    <w:rsid w:val="00DD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1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1D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1D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g-text">
    <w:name w:val="sg-text"/>
    <w:basedOn w:val="DefaultParagraphFont"/>
    <w:rsid w:val="009E1D9C"/>
  </w:style>
  <w:style w:type="character" w:customStyle="1" w:styleId="sg-text--bold">
    <w:name w:val="sg-text--bold"/>
    <w:basedOn w:val="DefaultParagraphFont"/>
    <w:rsid w:val="009E1D9C"/>
  </w:style>
  <w:style w:type="character" w:customStyle="1" w:styleId="Heading1Char">
    <w:name w:val="Heading 1 Char"/>
    <w:basedOn w:val="DefaultParagraphFont"/>
    <w:link w:val="Heading1"/>
    <w:uiPriority w:val="9"/>
    <w:rsid w:val="0002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uthor-info">
    <w:name w:val="author-info"/>
    <w:basedOn w:val="DefaultParagraphFont"/>
    <w:rsid w:val="00024ACC"/>
  </w:style>
  <w:style w:type="character" w:customStyle="1" w:styleId="updated">
    <w:name w:val="updated"/>
    <w:basedOn w:val="DefaultParagraphFont"/>
    <w:rsid w:val="00024ACC"/>
  </w:style>
  <w:style w:type="paragraph" w:styleId="BalloonText">
    <w:name w:val="Balloon Text"/>
    <w:basedOn w:val="Normal"/>
    <w:link w:val="BalloonTextChar"/>
    <w:uiPriority w:val="99"/>
    <w:semiHidden/>
    <w:unhideWhenUsed/>
    <w:rsid w:val="0002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1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1D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1D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g-text">
    <w:name w:val="sg-text"/>
    <w:basedOn w:val="DefaultParagraphFont"/>
    <w:rsid w:val="009E1D9C"/>
  </w:style>
  <w:style w:type="character" w:customStyle="1" w:styleId="sg-text--bold">
    <w:name w:val="sg-text--bold"/>
    <w:basedOn w:val="DefaultParagraphFont"/>
    <w:rsid w:val="009E1D9C"/>
  </w:style>
  <w:style w:type="character" w:customStyle="1" w:styleId="Heading1Char">
    <w:name w:val="Heading 1 Char"/>
    <w:basedOn w:val="DefaultParagraphFont"/>
    <w:link w:val="Heading1"/>
    <w:uiPriority w:val="9"/>
    <w:rsid w:val="0002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uthor-info">
    <w:name w:val="author-info"/>
    <w:basedOn w:val="DefaultParagraphFont"/>
    <w:rsid w:val="00024ACC"/>
  </w:style>
  <w:style w:type="character" w:customStyle="1" w:styleId="updated">
    <w:name w:val="updated"/>
    <w:basedOn w:val="DefaultParagraphFont"/>
    <w:rsid w:val="00024ACC"/>
  </w:style>
  <w:style w:type="paragraph" w:styleId="BalloonText">
    <w:name w:val="Balloon Text"/>
    <w:basedOn w:val="Normal"/>
    <w:link w:val="BalloonTextChar"/>
    <w:uiPriority w:val="99"/>
    <w:semiHidden/>
    <w:unhideWhenUsed/>
    <w:rsid w:val="0002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4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78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4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8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76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46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25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8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8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0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4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3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9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9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0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54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4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73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6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76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9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8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18</Pages>
  <Words>3406</Words>
  <Characters>19419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2020-11-24T13:07:00Z</dcterms:created>
  <dcterms:modified xsi:type="dcterms:W3CDTF">2020-11-24T14:28:00Z</dcterms:modified>
</cp:coreProperties>
</file>